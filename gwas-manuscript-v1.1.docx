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17F982EE" w:rsidR="00A35EB7" w:rsidRDefault="002B2FDE" w:rsidP="001F1121">
      <w:pPr>
        <w:ind w:firstLine="720"/>
      </w:pPr>
      <w:r>
        <w:t xml:space="preserve">Original data was shared from </w:t>
      </w:r>
      <w:proofErr w:type="spellStart"/>
      <w:r>
        <w:t>xyz</w:t>
      </w:r>
      <w:proofErr w:type="spellEnd"/>
      <w:r>
        <w:t xml:space="preserve">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901CDB">
        <w:instrText xml:space="preserve"> ADDIN ZOTERO_ITEM CSL_CITATION {"citationID":"a1lh6ooaovj","properties":{"formattedCitation":"{\\rtf \\super 1\\nosupersub{}}","plainCitation":""},"citationItems":[{"id":7,"uris":["http://zotero.org/users/local/YDdqDZVd/items/TYNM9DN5"],"uri":["http://zotero.org/users/local/YDdqDZVd/items/TYNM9DN5"],"itemData":{"id":7,"type":"article-journal","title":"Bow-tie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w:t>
      </w:r>
      <w:r w:rsidR="00CF14FE">
        <w:lastRenderedPageBreak/>
        <w:t xml:space="preserve">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609AF462" w14:textId="77777777" w:rsidR="000B6DFC" w:rsidRDefault="000B6DFC" w:rsidP="000B6DFC">
      <w:pPr>
        <w:jc w:val="both"/>
      </w:pPr>
      <w:r>
        <w:t>The following method is used to simulate SNP</w:t>
      </w:r>
      <w:r w:rsidRPr="00677244">
        <w:t>-associated phenotypes</w:t>
      </w:r>
      <w:r>
        <w:t xml:space="preserve">. </w:t>
      </w:r>
      <w:r w:rsidRPr="00677244">
        <w:t xml:space="preserve">For </w:t>
      </w:r>
      <w:r>
        <w:t>ill</w:t>
      </w:r>
      <w:r w:rsidRPr="00677244">
        <w:t xml:space="preserve">ustration </w:t>
      </w:r>
      <w:r>
        <w:t>p</w:t>
      </w:r>
      <w:r w:rsidRPr="00677244">
        <w:t>urposes</w:t>
      </w:r>
      <w:r>
        <w:t xml:space="preserve">, we only generate two </w:t>
      </w:r>
      <w:proofErr w:type="spellStart"/>
      <w:r>
        <w:t>cdg</w:t>
      </w:r>
      <w:proofErr w:type="spellEnd"/>
      <w:r>
        <w:t xml:space="preserve"> level correlated SNPs in this case. But this method can be extended to generating any number of </w:t>
      </w:r>
      <w:proofErr w:type="spellStart"/>
      <w:r>
        <w:t>cdg</w:t>
      </w:r>
      <w:proofErr w:type="spellEnd"/>
      <w:r>
        <w:t xml:space="preserve"> level correlated SNPs. It is also possible to set the inter-correlation between SNPs.</w:t>
      </w:r>
    </w:p>
    <w:p w14:paraId="339E2B6B" w14:textId="77777777" w:rsidR="000B6DFC" w:rsidRDefault="000B6DFC" w:rsidP="000B6DFC">
      <w:pPr>
        <w:jc w:val="both"/>
      </w:pPr>
    </w:p>
    <w:p w14:paraId="55F47D37" w14:textId="77777777" w:rsidR="000B6DFC" w:rsidRDefault="000B6DFC" w:rsidP="000B6DFC">
      <w:pPr>
        <w:jc w:val="both"/>
      </w:pPr>
      <w:r w:rsidRPr="00677244">
        <w:t>First</w:t>
      </w:r>
      <w:r>
        <w:t xml:space="preserve">, we generate 3 independent vectors of standard normal random numbers with equal length. One vector is for the </w:t>
      </w:r>
      <w:proofErr w:type="spellStart"/>
      <w:r>
        <w:t>cdg</w:t>
      </w:r>
      <w:proofErr w:type="spellEnd"/>
      <w:r>
        <w:t xml:space="preserve"> level, one vector is for the first SNP state, one vector is for the </w:t>
      </w:r>
      <w:r>
        <w:lastRenderedPageBreak/>
        <w:t xml:space="preserve">second SNP state. We assume that a scaled </w:t>
      </w:r>
      <w:proofErr w:type="spellStart"/>
      <w:r>
        <w:t>cdg</w:t>
      </w:r>
      <w:proofErr w:type="spellEnd"/>
      <w:r>
        <w:t xml:space="preserve"> level follows the standard normal distribution. Although the SNP state should be either 0 or 1, we can still assume it follows the standard normal distribution and then replace all negative values with 0 and all positive values with 1.</w:t>
      </w:r>
    </w:p>
    <w:p w14:paraId="1F747C8D" w14:textId="77777777" w:rsidR="000B6DFC" w:rsidRDefault="000B6DFC" w:rsidP="000B6DFC"/>
    <w:tbl>
      <w:tblPr>
        <w:tblStyle w:val="TableGrid"/>
        <w:tblW w:w="9576" w:type="dxa"/>
        <w:tblLook w:val="04A0" w:firstRow="1" w:lastRow="0" w:firstColumn="1" w:lastColumn="0" w:noHBand="0" w:noVBand="1"/>
      </w:tblPr>
      <w:tblGrid>
        <w:gridCol w:w="1080"/>
        <w:gridCol w:w="1587"/>
        <w:gridCol w:w="2418"/>
        <w:gridCol w:w="2336"/>
        <w:gridCol w:w="1651"/>
        <w:gridCol w:w="504"/>
      </w:tblGrid>
      <w:tr w:rsidR="000B6DFC" w14:paraId="36C20C04" w14:textId="77777777" w:rsidTr="001426EF">
        <w:tc>
          <w:tcPr>
            <w:tcW w:w="1080" w:type="dxa"/>
          </w:tcPr>
          <w:p w14:paraId="52DAF155" w14:textId="77777777" w:rsidR="000B6DFC" w:rsidRDefault="000755B1" w:rsidP="001426EF">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c>
        <w:tc>
          <w:tcPr>
            <w:tcW w:w="1587" w:type="dxa"/>
          </w:tcPr>
          <w:p w14:paraId="346927FD" w14:textId="77777777" w:rsidR="000B6DFC" w:rsidRDefault="000B6DFC" w:rsidP="001426EF">
            <w:pPr>
              <w:rPr>
                <w:ins w:id="28" w:author="Weigang Qiu" w:date="2018-04-30T13:31:00Z"/>
              </w:rPr>
            </w:pPr>
            <w:proofErr w:type="spellStart"/>
            <w:r>
              <w:t>Cdg_level</w:t>
            </w:r>
            <w:proofErr w:type="spellEnd"/>
          </w:p>
        </w:tc>
        <w:tc>
          <w:tcPr>
            <w:tcW w:w="2418" w:type="dxa"/>
          </w:tcPr>
          <w:p w14:paraId="412FF425" w14:textId="77777777" w:rsidR="000B6DFC" w:rsidRDefault="000B6DFC" w:rsidP="001426EF">
            <w:pPr>
              <w:ind w:right="960"/>
              <w:rPr>
                <w:ins w:id="29" w:author="Weigang Qiu" w:date="2018-04-30T13:31:00Z"/>
              </w:rPr>
            </w:pPr>
            <w:r w:rsidRPr="00677244">
              <w:t>1.58102905</w:t>
            </w:r>
          </w:p>
        </w:tc>
        <w:tc>
          <w:tcPr>
            <w:tcW w:w="2336" w:type="dxa"/>
          </w:tcPr>
          <w:p w14:paraId="67B6041C" w14:textId="77777777" w:rsidR="000B6DFC" w:rsidRDefault="000B6DFC" w:rsidP="001426EF">
            <w:pPr>
              <w:ind w:right="960"/>
              <w:rPr>
                <w:ins w:id="30" w:author="Weigang Qiu" w:date="2018-04-30T13:31:00Z"/>
              </w:rPr>
            </w:pPr>
            <w:r w:rsidRPr="00AE2880">
              <w:t>0.80859597</w:t>
            </w:r>
          </w:p>
        </w:tc>
        <w:tc>
          <w:tcPr>
            <w:tcW w:w="1651" w:type="dxa"/>
          </w:tcPr>
          <w:p w14:paraId="4CC889C0" w14:textId="77777777" w:rsidR="000B6DFC" w:rsidRDefault="000B6DFC" w:rsidP="001426EF">
            <w:pPr>
              <w:rPr>
                <w:ins w:id="31" w:author="Weigang Qiu" w:date="2018-04-30T13:31:00Z"/>
              </w:rPr>
            </w:pPr>
            <w:r w:rsidRPr="00AE2880">
              <w:t>1.00966938</w:t>
            </w:r>
          </w:p>
        </w:tc>
        <w:tc>
          <w:tcPr>
            <w:tcW w:w="504" w:type="dxa"/>
          </w:tcPr>
          <w:p w14:paraId="445973F3" w14:textId="77777777" w:rsidR="000B6DFC" w:rsidRDefault="000B6DFC" w:rsidP="001426EF">
            <w:pPr>
              <w:rPr>
                <w:ins w:id="32" w:author="Weigang Qiu" w:date="2018-04-30T13:32:00Z"/>
              </w:rPr>
            </w:pPr>
            <w:r>
              <w:t>…</w:t>
            </w:r>
          </w:p>
        </w:tc>
      </w:tr>
      <w:tr w:rsidR="000B6DFC" w14:paraId="1B0B33B0" w14:textId="77777777" w:rsidTr="001426EF">
        <w:tc>
          <w:tcPr>
            <w:tcW w:w="1080" w:type="dxa"/>
          </w:tcPr>
          <w:p w14:paraId="4D53CE05" w14:textId="77777777" w:rsidR="000B6DFC" w:rsidRDefault="000755B1" w:rsidP="001426EF">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587" w:type="dxa"/>
          </w:tcPr>
          <w:p w14:paraId="2313641E" w14:textId="77777777" w:rsidR="000B6DFC" w:rsidRDefault="000B6DFC" w:rsidP="001426EF">
            <w:pPr>
              <w:rPr>
                <w:ins w:id="33" w:author="Weigang Qiu" w:date="2018-04-30T13:31:00Z"/>
              </w:rPr>
            </w:pPr>
            <w:r>
              <w:t>SNP1</w:t>
            </w:r>
          </w:p>
        </w:tc>
        <w:tc>
          <w:tcPr>
            <w:tcW w:w="2418" w:type="dxa"/>
          </w:tcPr>
          <w:p w14:paraId="39F4A59F" w14:textId="77777777" w:rsidR="000B6DFC" w:rsidRDefault="000B6DFC" w:rsidP="001426EF">
            <w:pPr>
              <w:rPr>
                <w:ins w:id="34" w:author="Weigang Qiu" w:date="2018-04-30T13:31:00Z"/>
              </w:rPr>
            </w:pPr>
            <w:r w:rsidRPr="00AE2880">
              <w:t>-2.38290958</w:t>
            </w:r>
          </w:p>
        </w:tc>
        <w:tc>
          <w:tcPr>
            <w:tcW w:w="2336" w:type="dxa"/>
          </w:tcPr>
          <w:p w14:paraId="79828C9D" w14:textId="77777777" w:rsidR="000B6DFC" w:rsidRDefault="000B6DFC" w:rsidP="001426EF">
            <w:pPr>
              <w:rPr>
                <w:ins w:id="35" w:author="Weigang Qiu" w:date="2018-04-30T13:31:00Z"/>
              </w:rPr>
            </w:pPr>
            <w:r w:rsidRPr="00AE2880">
              <w:t>-2.11974195</w:t>
            </w:r>
          </w:p>
        </w:tc>
        <w:tc>
          <w:tcPr>
            <w:tcW w:w="1651" w:type="dxa"/>
          </w:tcPr>
          <w:p w14:paraId="20596AA8" w14:textId="77777777" w:rsidR="000B6DFC" w:rsidRDefault="000B6DFC" w:rsidP="001426EF">
            <w:pPr>
              <w:rPr>
                <w:ins w:id="36" w:author="Weigang Qiu" w:date="2018-04-30T13:31:00Z"/>
              </w:rPr>
            </w:pPr>
            <w:r w:rsidRPr="00AE2880">
              <w:t>2.22425003</w:t>
            </w:r>
          </w:p>
        </w:tc>
        <w:tc>
          <w:tcPr>
            <w:tcW w:w="504" w:type="dxa"/>
          </w:tcPr>
          <w:p w14:paraId="215D802E" w14:textId="77777777" w:rsidR="000B6DFC" w:rsidRDefault="000B6DFC" w:rsidP="001426EF">
            <w:pPr>
              <w:rPr>
                <w:ins w:id="37" w:author="Weigang Qiu" w:date="2018-04-30T13:32:00Z"/>
              </w:rPr>
            </w:pPr>
            <w:r>
              <w:t>…</w:t>
            </w:r>
          </w:p>
        </w:tc>
      </w:tr>
      <w:tr w:rsidR="000B6DFC" w14:paraId="3E55B40E" w14:textId="77777777" w:rsidTr="001426EF">
        <w:tc>
          <w:tcPr>
            <w:tcW w:w="1080" w:type="dxa"/>
          </w:tcPr>
          <w:p w14:paraId="17CAABA6" w14:textId="77777777" w:rsidR="000B6DFC" w:rsidRDefault="000755B1" w:rsidP="001426EF">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c>
          <w:tcPr>
            <w:tcW w:w="1587" w:type="dxa"/>
          </w:tcPr>
          <w:p w14:paraId="5527C86F" w14:textId="77777777" w:rsidR="000B6DFC" w:rsidRDefault="000B6DFC" w:rsidP="001426EF">
            <w:pPr>
              <w:rPr>
                <w:ins w:id="38" w:author="Weigang Qiu" w:date="2018-04-30T13:31:00Z"/>
              </w:rPr>
            </w:pPr>
            <w:r>
              <w:t>SNP2</w:t>
            </w:r>
          </w:p>
        </w:tc>
        <w:tc>
          <w:tcPr>
            <w:tcW w:w="2418" w:type="dxa"/>
          </w:tcPr>
          <w:p w14:paraId="72412EF3" w14:textId="77777777" w:rsidR="000B6DFC" w:rsidRDefault="000B6DFC" w:rsidP="001426EF">
            <w:pPr>
              <w:rPr>
                <w:ins w:id="39" w:author="Weigang Qiu" w:date="2018-04-30T13:31:00Z"/>
              </w:rPr>
            </w:pPr>
            <w:r w:rsidRPr="00AE2880">
              <w:t>-0.50069548</w:t>
            </w:r>
          </w:p>
        </w:tc>
        <w:tc>
          <w:tcPr>
            <w:tcW w:w="2336" w:type="dxa"/>
          </w:tcPr>
          <w:p w14:paraId="49B31E4E" w14:textId="77777777" w:rsidR="000B6DFC" w:rsidRDefault="000B6DFC" w:rsidP="001426EF">
            <w:pPr>
              <w:rPr>
                <w:ins w:id="40" w:author="Weigang Qiu" w:date="2018-04-30T13:31:00Z"/>
              </w:rPr>
            </w:pPr>
            <w:r w:rsidRPr="00AE2880">
              <w:t>1.31667049</w:t>
            </w:r>
          </w:p>
        </w:tc>
        <w:tc>
          <w:tcPr>
            <w:tcW w:w="1651" w:type="dxa"/>
          </w:tcPr>
          <w:p w14:paraId="779E8441" w14:textId="77777777" w:rsidR="000B6DFC" w:rsidRDefault="000B6DFC" w:rsidP="001426EF">
            <w:pPr>
              <w:rPr>
                <w:ins w:id="41" w:author="Weigang Qiu" w:date="2018-04-30T13:31:00Z"/>
              </w:rPr>
            </w:pPr>
            <w:r w:rsidRPr="00AE2880">
              <w:t>-0.09234325</w:t>
            </w:r>
          </w:p>
        </w:tc>
        <w:tc>
          <w:tcPr>
            <w:tcW w:w="504" w:type="dxa"/>
          </w:tcPr>
          <w:p w14:paraId="17449D5D" w14:textId="77777777" w:rsidR="000B6DFC" w:rsidRDefault="000B6DFC" w:rsidP="001426EF">
            <w:pPr>
              <w:rPr>
                <w:ins w:id="42" w:author="Weigang Qiu" w:date="2018-04-30T13:32:00Z"/>
              </w:rPr>
            </w:pPr>
            <w:r>
              <w:t>…</w:t>
            </w:r>
          </w:p>
        </w:tc>
      </w:tr>
    </w:tbl>
    <w:p w14:paraId="78E94A8F" w14:textId="77777777" w:rsidR="000B6DFC" w:rsidRDefault="000B6DFC" w:rsidP="000B6DFC"/>
    <w:p w14:paraId="28DE491C" w14:textId="77777777" w:rsidR="000B6DFC" w:rsidRDefault="000B6DFC" w:rsidP="000B6DFC">
      <w:pPr>
        <w:jc w:val="both"/>
      </w:pPr>
      <w:r>
        <w:t xml:space="preserve">The task is to correlates the SNP states with </w:t>
      </w:r>
      <w:proofErr w:type="spellStart"/>
      <w:r>
        <w:t>Cdg</w:t>
      </w:r>
      <w:proofErr w:type="spellEnd"/>
      <w:r>
        <w:t xml:space="preserve"> levels. To correlate three standard normal random variables, we can apply Cholesky decomposition to a desired covariance matrix and multiply the decomposed matrix with these three standard normal variables. Denote </w:t>
      </w:r>
      <w:proofErr w:type="spellStart"/>
      <w:r>
        <w:t>cdg</w:t>
      </w:r>
      <w:proofErr w:type="spellEnd"/>
      <w:r>
        <w:t xml:space="preserve"> level, SNP1 state, SNP2 state as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with standard deviation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3</m:t>
            </m:r>
          </m:sub>
        </m:sSub>
      </m:oMath>
      <w:r>
        <w:t xml:space="preserve"> . The covariance matrix A can be written as follows:</w:t>
      </w:r>
    </w:p>
    <w:p w14:paraId="72A78612" w14:textId="77777777" w:rsidR="000B6DFC" w:rsidRDefault="000B6DFC" w:rsidP="000B6DFC"/>
    <w:p w14:paraId="1FCF44A5" w14:textId="77777777" w:rsidR="000B6DFC" w:rsidRDefault="000B6DFC" w:rsidP="000B6DFC">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oMath>
      </m:oMathPara>
    </w:p>
    <w:p w14:paraId="6D893B31" w14:textId="77777777" w:rsidR="000B6DFC" w:rsidRDefault="000B6DFC" w:rsidP="000B6DFC"/>
    <w:p w14:paraId="44B0AB0E" w14:textId="77777777" w:rsidR="000B6DFC" w:rsidRDefault="000755B1" w:rsidP="000B6DFC">
      <w:pPr>
        <w:jc w:val="center"/>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0B6DFC">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489F136C" w14:textId="77777777" w:rsidR="000B6DFC" w:rsidRDefault="000B6DFC" w:rsidP="000B6DFC">
      <w:pPr>
        <w:jc w:val="both"/>
      </w:pPr>
      <w:r>
        <w:t>In this case, all X’s are standard normal random variables. Therefore, they have a standard deviation of 1 and the covariance is the same as correlation. Matrix A can also be written as follows:</w:t>
      </w:r>
    </w:p>
    <w:p w14:paraId="19B90030" w14:textId="77777777" w:rsidR="000B6DFC" w:rsidRDefault="000B6DFC" w:rsidP="000B6DFC"/>
    <w:p w14:paraId="6948DEC4" w14:textId="77777777" w:rsidR="000B6DFC" w:rsidRPr="00461DF9" w:rsidRDefault="000B6DFC" w:rsidP="000B6DFC">
      <w:pPr>
        <w:jc w:val="center"/>
      </w:pPr>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12</m:t>
                        </m:r>
                      </m:sub>
                    </m:sSub>
                  </m:e>
                  <m:e>
                    <m:sSub>
                      <m:sSubPr>
                        <m:ctrlPr>
                          <w:rPr>
                            <w:rFonts w:ascii="Cambria Math" w:hAnsi="Cambria Math"/>
                            <w:i/>
                          </w:rPr>
                        </m:ctrlPr>
                      </m:sSubPr>
                      <m:e>
                        <m:r>
                          <w:rPr>
                            <w:rFonts w:ascii="Cambria Math" w:hAnsi="Cambria Math"/>
                          </w:rPr>
                          <m:t>ρ</m:t>
                        </m:r>
                      </m:e>
                      <m:sub>
                        <m:r>
                          <w:rPr>
                            <w:rFonts w:ascii="Cambria Math" w:hAnsi="Cambria Math"/>
                          </w:rPr>
                          <m:t>13</m:t>
                        </m:r>
                      </m:sub>
                    </m:sSub>
                  </m:e>
                </m:mr>
                <m:mr>
                  <m:e>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23</m:t>
                        </m:r>
                      </m:sub>
                    </m:sSub>
                  </m:e>
                </m:mr>
                <m:mr>
                  <m:e>
                    <m:sSub>
                      <m:sSubPr>
                        <m:ctrlPr>
                          <w:rPr>
                            <w:rFonts w:ascii="Cambria Math" w:hAnsi="Cambria Math"/>
                            <w:i/>
                          </w:rPr>
                        </m:ctrlPr>
                      </m:sSubPr>
                      <m:e>
                        <m:r>
                          <w:rPr>
                            <w:rFonts w:ascii="Cambria Math" w:hAnsi="Cambria Math"/>
                          </w:rPr>
                          <m:t>ρ</m:t>
                        </m:r>
                      </m:e>
                      <m:sub>
                        <m:r>
                          <w:rPr>
                            <w:rFonts w:ascii="Cambria Math" w:hAnsi="Cambria Math"/>
                          </w:rPr>
                          <m:t>13</m:t>
                        </m:r>
                      </m:sub>
                    </m:sSub>
                  </m:e>
                  <m:e>
                    <m:sSub>
                      <m:sSubPr>
                        <m:ctrlPr>
                          <w:rPr>
                            <w:rFonts w:ascii="Cambria Math" w:hAnsi="Cambria Math"/>
                            <w:i/>
                          </w:rPr>
                        </m:ctrlPr>
                      </m:sSubPr>
                      <m:e>
                        <m:r>
                          <w:rPr>
                            <w:rFonts w:ascii="Cambria Math" w:hAnsi="Cambria Math"/>
                          </w:rPr>
                          <m:t>ρ</m:t>
                        </m:r>
                      </m:e>
                      <m:sub>
                        <m:r>
                          <w:rPr>
                            <w:rFonts w:ascii="Cambria Math" w:hAnsi="Cambria Math"/>
                          </w:rPr>
                          <m:t>23</m:t>
                        </m:r>
                      </m:sub>
                    </m:sSub>
                  </m:e>
                  <m:e>
                    <m:r>
                      <w:rPr>
                        <w:rFonts w:ascii="Cambria Math" w:hAnsi="Cambria Math"/>
                      </w:rPr>
                      <m:t>1</m:t>
                    </m:r>
                  </m:e>
                </m:mr>
              </m:m>
            </m:e>
          </m:d>
        </m:oMath>
      </m:oMathPara>
    </w:p>
    <w:p w14:paraId="2B970149" w14:textId="77777777" w:rsidR="000B6DFC" w:rsidRDefault="000B6DFC" w:rsidP="000B6DFC"/>
    <w:p w14:paraId="5B191F91" w14:textId="77777777" w:rsidR="000B6DFC" w:rsidRDefault="000755B1" w:rsidP="000B6DFC">
      <w:pPr>
        <w:jc w:val="center"/>
      </w:pPr>
      <m:oMath>
        <m:sSub>
          <m:sSubPr>
            <m:ctrlPr>
              <w:rPr>
                <w:rFonts w:ascii="Cambria Math" w:hAnsi="Cambria Math"/>
                <w:i/>
              </w:rPr>
            </m:ctrlPr>
          </m:sSubPr>
          <m:e>
            <m:r>
              <w:rPr>
                <w:rFonts w:ascii="Cambria Math" w:hAnsi="Cambria Math"/>
              </w:rPr>
              <m:t>ρ</m:t>
            </m:r>
          </m:e>
          <m:sub>
            <m:r>
              <w:rPr>
                <w:rFonts w:ascii="Cambria Math" w:hAnsi="Cambria Math"/>
              </w:rPr>
              <m:t>ij</m:t>
            </m:r>
          </m:sub>
        </m:sSub>
      </m:oMath>
      <w:r w:rsidR="000B6DFC" w:rsidRPr="00461DF9">
        <w:t xml:space="preserve"> </w:t>
      </w:r>
      <w:r w:rsidR="000B6DFC">
        <w:t xml:space="preserve">is the correlation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6DDCD38B" w14:textId="77777777" w:rsidR="000B6DFC" w:rsidRDefault="000B6DFC" w:rsidP="000B6DFC">
      <w:pPr>
        <w:jc w:val="both"/>
      </w:pPr>
    </w:p>
    <w:p w14:paraId="4BAC5B7B" w14:textId="77777777" w:rsidR="000B6DFC" w:rsidRPr="007856CF" w:rsidRDefault="000B6DFC" w:rsidP="000B6DFC">
      <w:pPr>
        <w:jc w:val="both"/>
      </w:pPr>
      <w:r>
        <w:t xml:space="preserve">Apply Cholesky decomposition </w:t>
      </w:r>
      <w:r>
        <w:fldChar w:fldCharType="begin"/>
      </w:r>
      <w:r>
        <w:instrText xml:space="preserve"> ADDIN ZOTERO_ITEM CSL_CITATION {"citationID":"lZ8Qzhqx","properties":{"formattedCitation":"(Paradis 2012)","plainCitation":"(Paradis 2012)","noteIndex":0},"citationItems":[{"id":22,"uris":["http://zotero.org/users/local/YDdqDZVd/items/79KEMLQQ"],"uri":["http://zotero.org/users/local/YDdqDZVd/items/79KEMLQQ"],"itemData":{"id":22,"type":"book","title":"Analysis of phylogenetics and evolution with R","collection-title":"Use R!","publisher":"Springer","publisher-place":"New York","number-of-pages":"386","edition":"2nd ed","source":"Library of Congress ISBN","event-place":"New York","ISBN":"978-1-4614-1742-2","call-number":"QH83 .P37 2012","note":"OCLC: ocn774538542","language":"en","author":[{"family":"Paradis","given":"Emmanuel"}],"issued":{"date-parts":[["2012"]]}}}],"schema":"https://github.com/citation-style-language/schema/raw/master/csl-citation.json"} </w:instrText>
      </w:r>
      <w:r>
        <w:fldChar w:fldCharType="separate"/>
      </w:r>
      <w:r>
        <w:rPr>
          <w:noProof/>
        </w:rPr>
        <w:t>(Paradis 2012)</w:t>
      </w:r>
      <w:r>
        <w:fldChar w:fldCharType="end"/>
      </w:r>
      <w:r>
        <w:t xml:space="preserve"> to matrix to A, we get a lower triangle matrix L and its transpose L</w:t>
      </w:r>
      <w:r>
        <w:rPr>
          <w:vertAlign w:val="superscript"/>
        </w:rPr>
        <w:t>T</w:t>
      </w:r>
      <w:r>
        <w:t xml:space="preserve">. </w:t>
      </w:r>
    </w:p>
    <w:p w14:paraId="2E3E4B63" w14:textId="77777777" w:rsidR="000B6DFC" w:rsidRPr="007856CF" w:rsidRDefault="000B6DFC" w:rsidP="000B6DFC">
      <m:oMathPara>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31</m:t>
                        </m:r>
                      </m:sub>
                    </m:sSub>
                  </m:e>
                </m:mr>
                <m:mr>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22</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oMath>
      </m:oMathPara>
    </w:p>
    <w:p w14:paraId="26DED64E" w14:textId="77777777" w:rsidR="000B6DFC" w:rsidRDefault="000B6DFC" w:rsidP="000B6DFC"/>
    <w:p w14:paraId="4DD030CC" w14:textId="77777777" w:rsidR="000B6DFC" w:rsidRDefault="000B6DFC" w:rsidP="000B6DFC"/>
    <w:p w14:paraId="46ECE05E" w14:textId="77777777" w:rsidR="000B6DFC" w:rsidRPr="009D3A5F" w:rsidRDefault="000B6DFC" w:rsidP="000B6DFC">
      <w:pPr>
        <w:jc w:val="both"/>
      </w:pPr>
      <w:r>
        <w:t xml:space="preserve">Therefore, we get 3 correlated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with a covariance matrix A (in this case also correlation matrix) by doing the following:</w:t>
      </w:r>
    </w:p>
    <w:p w14:paraId="08686353" w14:textId="77777777" w:rsidR="000B6DFC" w:rsidRDefault="000B6DFC" w:rsidP="000B6DFC">
      <w:pPr>
        <w:jc w:val="both"/>
      </w:pPr>
      <w:r>
        <w:rPr>
          <w:noProof/>
        </w:rPr>
        <mc:AlternateContent>
          <mc:Choice Requires="wps">
            <w:drawing>
              <wp:inline distT="0" distB="0" distL="0" distR="0" wp14:anchorId="19EB6228" wp14:editId="76215E70">
                <wp:extent cx="304800" cy="304800"/>
                <wp:effectExtent l="0" t="0" r="0" b="0"/>
                <wp:docPr id="3" name="AutoShape 5" descr="{\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A49E8" id="AutoShape 5" o:spid="_x0000_s1026" alt="{\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MrhXiAAwAArwcAAA4AAAAAAAAAAAAAAAAALgIAAGRycy9lMm9Eb2Mu&#10;eG1sUEsBAi0AFAAGAAgAAAAhAEyg6SzYAAAAAwEAAA8AAAAAAAAAAAAAAAAA2gUAAGRycy9kb3du&#10;cmV2LnhtbFBLBQYAAAAABAAEAPMAAADfBgAAAAA=&#10;" filled="f" stroked="f">
                <o:lock v:ext="edit" aspectratio="t"/>
                <w10:anchorlock/>
              </v:rect>
            </w:pict>
          </mc:Fallback>
        </mc:AlternateContent>
      </w:r>
    </w:p>
    <w:p w14:paraId="27B70D38" w14:textId="77777777" w:rsidR="000B6DFC" w:rsidRDefault="000B6DFC" w:rsidP="000B6DFC"/>
    <w:p w14:paraId="3482DB4F" w14:textId="77777777" w:rsidR="000B6DFC" w:rsidRPr="009D3A5F" w:rsidRDefault="000755B1" w:rsidP="000B6DFC">
      <w:pPr>
        <w:jc w:val="cente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eqArr>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12</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13</m:t>
                        </m:r>
                      </m:sub>
                    </m:sSub>
                  </m:e>
                  <m:e>
                    <m:sSub>
                      <m:sSubPr>
                        <m:ctrlPr>
                          <w:rPr>
                            <w:rFonts w:ascii="Cambria Math" w:hAnsi="Cambria Math"/>
                            <w:i/>
                          </w:rPr>
                        </m:ctrlPr>
                      </m:sSubPr>
                      <m:e>
                        <m:r>
                          <w:rPr>
                            <w:rFonts w:ascii="Cambria Math" w:hAnsi="Cambria Math"/>
                          </w:rPr>
                          <m:t>L</m:t>
                        </m:r>
                      </m:e>
                      <m:sub>
                        <m:r>
                          <w:rPr>
                            <w:rFonts w:ascii="Cambria Math" w:hAnsi="Cambria Math"/>
                          </w:rPr>
                          <m:t>23</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eqArr>
            </m:e>
          </m:d>
        </m:oMath>
      </m:oMathPara>
    </w:p>
    <w:p w14:paraId="1B2447DC" w14:textId="77777777" w:rsidR="000B6DFC" w:rsidRDefault="000B6DFC" w:rsidP="000B6DFC"/>
    <w:p w14:paraId="59E57473" w14:textId="77777777" w:rsidR="000B6DFC" w:rsidRDefault="000755B1" w:rsidP="000B6DFC">
      <w:pPr>
        <w:spacing w:before="240"/>
        <w:jc w:val="both"/>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oMath>
      <w:r w:rsidR="000B6DFC">
        <w:t xml:space="preserve"> are the three random arrays we generated in the beginning for the </w:t>
      </w:r>
      <w:proofErr w:type="spellStart"/>
      <w:r w:rsidR="000B6DFC">
        <w:t>cdg</w:t>
      </w:r>
      <w:proofErr w:type="spellEnd"/>
      <w:r w:rsidR="000B6DFC">
        <w:t xml:space="preserve"> level, first SNP state and second SNP state. Therefore,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becomes the corresponding sequences for cdg level, SNP1 and SNP2. Since the SNP states can only be 0 or 1, we can replace the positive numbers in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by 1 and let everything else be 0.</w:t>
      </w:r>
    </w:p>
    <w:p w14:paraId="52B13C17" w14:textId="77777777" w:rsidR="000B6DFC" w:rsidRDefault="000B6DFC" w:rsidP="000B6DFC">
      <w:pPr>
        <w:spacing w:before="240"/>
        <w:jc w:val="both"/>
      </w:pPr>
      <w:r>
        <w:t xml:space="preserve">The following table is an output sample with </w:t>
      </w:r>
      <w:proofErr w:type="spellStart"/>
      <w:r>
        <w:t>cdg</w:t>
      </w:r>
      <w:proofErr w:type="spellEnd"/>
      <w:r>
        <w:t xml:space="preserve"> levels, SNP states. The input covariance is 0.5 between SNPs and </w:t>
      </w:r>
      <w:proofErr w:type="spellStart"/>
      <w:r>
        <w:t>cdg</w:t>
      </w:r>
      <w:proofErr w:type="spellEnd"/>
      <w:r>
        <w:t xml:space="preserve"> level, and 0.2 for the inter correlation between SNPs. We calculated the actual covariance for simulated data. As can be seen from the simulated covariance table, the </w:t>
      </w:r>
      <w:proofErr w:type="spellStart"/>
      <w:r>
        <w:t>scovariance</w:t>
      </w:r>
      <w:proofErr w:type="spellEnd"/>
      <w:r>
        <w:t xml:space="preserve"> is very close to what we assigned in the beginning.</w:t>
      </w:r>
    </w:p>
    <w:p w14:paraId="745B0FCD" w14:textId="77777777" w:rsidR="000B6DFC" w:rsidRPr="007856CF" w:rsidRDefault="000B6DFC" w:rsidP="000B6DFC">
      <w:pPr>
        <w:spacing w:before="240"/>
        <w:jc w:val="center"/>
      </w:pPr>
      <w:r>
        <w:t>Output Sample</w:t>
      </w:r>
    </w:p>
    <w:p w14:paraId="647A1652" w14:textId="77777777" w:rsidR="000B6DFC" w:rsidRDefault="000B6DFC" w:rsidP="000B6DFC">
      <w:pPr>
        <w:jc w:val="both"/>
        <w:rPr>
          <w:b/>
        </w:rPr>
      </w:pPr>
    </w:p>
    <w:tbl>
      <w:tblPr>
        <w:tblStyle w:val="TableGrid"/>
        <w:tblW w:w="9322" w:type="dxa"/>
        <w:jc w:val="center"/>
        <w:tblLook w:val="04A0" w:firstRow="1" w:lastRow="0" w:firstColumn="1" w:lastColumn="0" w:noHBand="0" w:noVBand="1"/>
      </w:tblPr>
      <w:tblGrid>
        <w:gridCol w:w="2501"/>
        <w:gridCol w:w="2094"/>
        <w:gridCol w:w="2406"/>
        <w:gridCol w:w="2321"/>
      </w:tblGrid>
      <w:tr w:rsidR="000B6DFC" w:rsidRPr="00761FC3" w14:paraId="2A88A292" w14:textId="77777777" w:rsidTr="001426EF">
        <w:trPr>
          <w:trHeight w:val="258"/>
          <w:jc w:val="center"/>
        </w:trPr>
        <w:tc>
          <w:tcPr>
            <w:tcW w:w="2501" w:type="dxa"/>
            <w:noWrap/>
            <w:hideMark/>
          </w:tcPr>
          <w:p w14:paraId="3AB72287" w14:textId="77777777" w:rsidR="000B6DFC" w:rsidRPr="00761FC3" w:rsidRDefault="000B6DFC" w:rsidP="001426EF">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Strains</w:t>
            </w:r>
          </w:p>
        </w:tc>
        <w:tc>
          <w:tcPr>
            <w:tcW w:w="2094" w:type="dxa"/>
            <w:noWrap/>
            <w:hideMark/>
          </w:tcPr>
          <w:p w14:paraId="1EB46D9C" w14:textId="77777777" w:rsidR="000B6DFC" w:rsidRPr="00761FC3" w:rsidRDefault="000B6DFC" w:rsidP="001426EF">
            <w:pPr>
              <w:rPr>
                <w:rFonts w:ascii="Calibri" w:eastAsia="Times New Roman" w:hAnsi="Calibri" w:cs="Calibri"/>
                <w:color w:val="000000"/>
                <w:sz w:val="22"/>
                <w:szCs w:val="22"/>
                <w:lang w:eastAsia="zh-CN"/>
              </w:rPr>
            </w:pPr>
            <w:proofErr w:type="spellStart"/>
            <w:r>
              <w:rPr>
                <w:rFonts w:ascii="Calibri" w:eastAsia="Times New Roman" w:hAnsi="Calibri" w:cs="Calibri"/>
                <w:color w:val="000000"/>
                <w:sz w:val="22"/>
                <w:szCs w:val="22"/>
                <w:lang w:eastAsia="zh-CN"/>
              </w:rPr>
              <w:t>cdg</w:t>
            </w:r>
            <w:proofErr w:type="spellEnd"/>
            <w:r>
              <w:rPr>
                <w:rFonts w:ascii="Calibri" w:eastAsia="Times New Roman" w:hAnsi="Calibri" w:cs="Calibri"/>
                <w:color w:val="000000"/>
                <w:sz w:val="22"/>
                <w:szCs w:val="22"/>
                <w:lang w:eastAsia="zh-CN"/>
              </w:rPr>
              <w:t xml:space="preserve"> level</w:t>
            </w:r>
          </w:p>
        </w:tc>
        <w:tc>
          <w:tcPr>
            <w:tcW w:w="2406" w:type="dxa"/>
            <w:noWrap/>
            <w:hideMark/>
          </w:tcPr>
          <w:p w14:paraId="0ADDC7FA" w14:textId="77777777" w:rsidR="000B6DFC" w:rsidRPr="00761FC3" w:rsidRDefault="000B6DFC" w:rsidP="001426EF">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SNP1</w:t>
            </w:r>
          </w:p>
        </w:tc>
        <w:tc>
          <w:tcPr>
            <w:tcW w:w="2321" w:type="dxa"/>
            <w:noWrap/>
            <w:hideMark/>
          </w:tcPr>
          <w:p w14:paraId="794D6E2D" w14:textId="77777777" w:rsidR="000B6DFC" w:rsidRPr="00761FC3" w:rsidRDefault="000B6DFC" w:rsidP="001426EF">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SNP2</w:t>
            </w:r>
          </w:p>
        </w:tc>
      </w:tr>
      <w:tr w:rsidR="000B6DFC" w:rsidRPr="00761FC3" w14:paraId="4E1AC55D" w14:textId="77777777" w:rsidTr="001426EF">
        <w:trPr>
          <w:trHeight w:val="258"/>
          <w:jc w:val="center"/>
        </w:trPr>
        <w:tc>
          <w:tcPr>
            <w:tcW w:w="2501" w:type="dxa"/>
            <w:noWrap/>
            <w:hideMark/>
          </w:tcPr>
          <w:p w14:paraId="56D17602"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w:t>
            </w:r>
          </w:p>
        </w:tc>
        <w:tc>
          <w:tcPr>
            <w:tcW w:w="2094" w:type="dxa"/>
            <w:noWrap/>
            <w:hideMark/>
          </w:tcPr>
          <w:p w14:paraId="3CA902B1"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1.963056</w:t>
            </w:r>
          </w:p>
        </w:tc>
        <w:tc>
          <w:tcPr>
            <w:tcW w:w="2406" w:type="dxa"/>
            <w:noWrap/>
            <w:hideMark/>
          </w:tcPr>
          <w:p w14:paraId="3AD92395"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3736D875"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62D0D46E" w14:textId="77777777" w:rsidTr="001426EF">
        <w:trPr>
          <w:trHeight w:val="258"/>
          <w:jc w:val="center"/>
        </w:trPr>
        <w:tc>
          <w:tcPr>
            <w:tcW w:w="2501" w:type="dxa"/>
            <w:noWrap/>
            <w:hideMark/>
          </w:tcPr>
          <w:p w14:paraId="741257D9"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w:t>
            </w:r>
          </w:p>
        </w:tc>
        <w:tc>
          <w:tcPr>
            <w:tcW w:w="2094" w:type="dxa"/>
            <w:noWrap/>
            <w:hideMark/>
          </w:tcPr>
          <w:p w14:paraId="7EC12294"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-0.74528</w:t>
            </w:r>
          </w:p>
        </w:tc>
        <w:tc>
          <w:tcPr>
            <w:tcW w:w="2406" w:type="dxa"/>
            <w:noWrap/>
            <w:hideMark/>
          </w:tcPr>
          <w:p w14:paraId="5258869E"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2931492C"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56DB4093" w14:textId="77777777" w:rsidTr="001426EF">
        <w:trPr>
          <w:trHeight w:val="258"/>
          <w:jc w:val="center"/>
        </w:trPr>
        <w:tc>
          <w:tcPr>
            <w:tcW w:w="2501" w:type="dxa"/>
            <w:noWrap/>
            <w:hideMark/>
          </w:tcPr>
          <w:p w14:paraId="007269B0"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3</w:t>
            </w:r>
          </w:p>
        </w:tc>
        <w:tc>
          <w:tcPr>
            <w:tcW w:w="2094" w:type="dxa"/>
            <w:noWrap/>
            <w:hideMark/>
          </w:tcPr>
          <w:p w14:paraId="404D43BA"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0.839563</w:t>
            </w:r>
          </w:p>
        </w:tc>
        <w:tc>
          <w:tcPr>
            <w:tcW w:w="2406" w:type="dxa"/>
            <w:noWrap/>
            <w:hideMark/>
          </w:tcPr>
          <w:p w14:paraId="6F2C18A6"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09BA9B0F"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2FAD14D7" w14:textId="77777777" w:rsidTr="001426EF">
        <w:trPr>
          <w:trHeight w:val="258"/>
          <w:jc w:val="center"/>
        </w:trPr>
        <w:tc>
          <w:tcPr>
            <w:tcW w:w="2501" w:type="dxa"/>
            <w:noWrap/>
            <w:hideMark/>
          </w:tcPr>
          <w:p w14:paraId="34493519"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2094" w:type="dxa"/>
            <w:noWrap/>
            <w:hideMark/>
          </w:tcPr>
          <w:p w14:paraId="7786D6EC"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-2.06734</w:t>
            </w:r>
          </w:p>
        </w:tc>
        <w:tc>
          <w:tcPr>
            <w:tcW w:w="2406" w:type="dxa"/>
            <w:noWrap/>
            <w:hideMark/>
          </w:tcPr>
          <w:p w14:paraId="0AF00995"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35AC57B2"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r w:rsidR="000B6DFC" w:rsidRPr="00761FC3" w14:paraId="606A8A3E" w14:textId="77777777" w:rsidTr="001426EF">
        <w:trPr>
          <w:trHeight w:val="258"/>
          <w:jc w:val="center"/>
        </w:trPr>
        <w:tc>
          <w:tcPr>
            <w:tcW w:w="2501" w:type="dxa"/>
            <w:noWrap/>
            <w:hideMark/>
          </w:tcPr>
          <w:p w14:paraId="1E055965"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5</w:t>
            </w:r>
          </w:p>
        </w:tc>
        <w:tc>
          <w:tcPr>
            <w:tcW w:w="2094" w:type="dxa"/>
            <w:noWrap/>
            <w:hideMark/>
          </w:tcPr>
          <w:p w14:paraId="4E4330A3"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-0.00585</w:t>
            </w:r>
          </w:p>
        </w:tc>
        <w:tc>
          <w:tcPr>
            <w:tcW w:w="2406" w:type="dxa"/>
            <w:noWrap/>
            <w:hideMark/>
          </w:tcPr>
          <w:p w14:paraId="02ADB8DB"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5D9962A7"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bl>
    <w:p w14:paraId="72465ABD" w14:textId="77777777" w:rsidR="000B6DFC" w:rsidRDefault="000B6DFC" w:rsidP="000B6DFC">
      <w:pPr>
        <w:jc w:val="both"/>
        <w:rPr>
          <w:b/>
        </w:rPr>
      </w:pPr>
    </w:p>
    <w:p w14:paraId="10140C49" w14:textId="77777777" w:rsidR="000B6DFC" w:rsidRPr="002F5C64" w:rsidRDefault="000B6DFC" w:rsidP="000B6DFC">
      <w:pPr>
        <w:jc w:val="center"/>
      </w:pPr>
      <w:r w:rsidRPr="002F5C64">
        <w:t>Input Covariance Matrix</w:t>
      </w:r>
    </w:p>
    <w:p w14:paraId="6C27F74D" w14:textId="77777777" w:rsidR="000B6DFC" w:rsidRDefault="000B6DFC" w:rsidP="000B6DFC">
      <w:pPr>
        <w:jc w:val="both"/>
        <w:rPr>
          <w:b/>
        </w:rPr>
      </w:pPr>
    </w:p>
    <w:tbl>
      <w:tblPr>
        <w:tblStyle w:val="TableGrid"/>
        <w:tblW w:w="0" w:type="auto"/>
        <w:jc w:val="center"/>
        <w:tblLook w:val="04A0" w:firstRow="1" w:lastRow="0" w:firstColumn="1" w:lastColumn="0" w:noHBand="0" w:noVBand="1"/>
      </w:tblPr>
      <w:tblGrid>
        <w:gridCol w:w="2518"/>
        <w:gridCol w:w="2070"/>
        <w:gridCol w:w="2430"/>
        <w:gridCol w:w="2337"/>
      </w:tblGrid>
      <w:tr w:rsidR="000B6DFC" w:rsidRPr="002F5C64" w14:paraId="54F78756" w14:textId="77777777" w:rsidTr="001426EF">
        <w:trPr>
          <w:trHeight w:val="299"/>
          <w:jc w:val="center"/>
        </w:trPr>
        <w:tc>
          <w:tcPr>
            <w:tcW w:w="2518" w:type="dxa"/>
          </w:tcPr>
          <w:p w14:paraId="54473A4F" w14:textId="77777777" w:rsidR="000B6DFC" w:rsidRPr="002F5C64" w:rsidRDefault="000B6DFC" w:rsidP="001426EF">
            <w:pPr>
              <w:jc w:val="both"/>
            </w:pPr>
            <w:r w:rsidRPr="002F5C64">
              <w:t>Correlation</w:t>
            </w:r>
          </w:p>
        </w:tc>
        <w:tc>
          <w:tcPr>
            <w:tcW w:w="2070" w:type="dxa"/>
          </w:tcPr>
          <w:p w14:paraId="4B94D3EC" w14:textId="77777777" w:rsidR="000B6DFC" w:rsidRPr="002F5C64" w:rsidRDefault="000B6DFC" w:rsidP="001426EF">
            <w:pPr>
              <w:jc w:val="both"/>
            </w:pPr>
            <w:proofErr w:type="spellStart"/>
            <w:r w:rsidRPr="002F5C64">
              <w:t>cdg</w:t>
            </w:r>
            <w:proofErr w:type="spellEnd"/>
          </w:p>
        </w:tc>
        <w:tc>
          <w:tcPr>
            <w:tcW w:w="2430" w:type="dxa"/>
          </w:tcPr>
          <w:p w14:paraId="2792DBCE" w14:textId="77777777" w:rsidR="000B6DFC" w:rsidRPr="002F5C64" w:rsidRDefault="000B6DFC" w:rsidP="001426EF">
            <w:pPr>
              <w:jc w:val="both"/>
            </w:pPr>
            <w:r w:rsidRPr="002F5C64">
              <w:t>SNP1</w:t>
            </w:r>
          </w:p>
        </w:tc>
        <w:tc>
          <w:tcPr>
            <w:tcW w:w="2337" w:type="dxa"/>
          </w:tcPr>
          <w:p w14:paraId="480723DC" w14:textId="77777777" w:rsidR="000B6DFC" w:rsidRPr="002F5C64" w:rsidRDefault="000B6DFC" w:rsidP="001426EF">
            <w:pPr>
              <w:jc w:val="both"/>
            </w:pPr>
            <w:r w:rsidRPr="002F5C64">
              <w:t>SNP2</w:t>
            </w:r>
          </w:p>
        </w:tc>
      </w:tr>
      <w:tr w:rsidR="000B6DFC" w:rsidRPr="002F5C64" w14:paraId="66EAAE41" w14:textId="77777777" w:rsidTr="001426EF">
        <w:trPr>
          <w:trHeight w:val="306"/>
          <w:jc w:val="center"/>
        </w:trPr>
        <w:tc>
          <w:tcPr>
            <w:tcW w:w="2518" w:type="dxa"/>
          </w:tcPr>
          <w:p w14:paraId="370FD4F8" w14:textId="77777777" w:rsidR="000B6DFC" w:rsidRPr="002F5C64" w:rsidRDefault="000B6DFC" w:rsidP="001426EF">
            <w:pPr>
              <w:jc w:val="both"/>
            </w:pPr>
            <w:proofErr w:type="spellStart"/>
            <w:r w:rsidRPr="002F5C64">
              <w:t>cdg</w:t>
            </w:r>
            <w:proofErr w:type="spellEnd"/>
          </w:p>
        </w:tc>
        <w:tc>
          <w:tcPr>
            <w:tcW w:w="2070" w:type="dxa"/>
          </w:tcPr>
          <w:p w14:paraId="756A090E" w14:textId="77777777" w:rsidR="000B6DFC" w:rsidRPr="002F5C64" w:rsidRDefault="000B6DFC" w:rsidP="001426EF">
            <w:pPr>
              <w:jc w:val="both"/>
            </w:pPr>
            <w:r>
              <w:t>1</w:t>
            </w:r>
          </w:p>
        </w:tc>
        <w:tc>
          <w:tcPr>
            <w:tcW w:w="2430" w:type="dxa"/>
          </w:tcPr>
          <w:p w14:paraId="7FEA4B8D" w14:textId="77777777" w:rsidR="000B6DFC" w:rsidRPr="002F5C64" w:rsidRDefault="000B6DFC" w:rsidP="001426EF">
            <w:pPr>
              <w:jc w:val="both"/>
            </w:pPr>
            <w:r>
              <w:t>0.5</w:t>
            </w:r>
          </w:p>
        </w:tc>
        <w:tc>
          <w:tcPr>
            <w:tcW w:w="2337" w:type="dxa"/>
          </w:tcPr>
          <w:p w14:paraId="5A616EF6" w14:textId="77777777" w:rsidR="000B6DFC" w:rsidRPr="002F5C64" w:rsidRDefault="000B6DFC" w:rsidP="001426EF">
            <w:pPr>
              <w:jc w:val="both"/>
            </w:pPr>
            <w:r>
              <w:t>0.5</w:t>
            </w:r>
          </w:p>
        </w:tc>
      </w:tr>
      <w:tr w:rsidR="000B6DFC" w:rsidRPr="002F5C64" w14:paraId="206EE3C3" w14:textId="77777777" w:rsidTr="001426EF">
        <w:trPr>
          <w:trHeight w:val="299"/>
          <w:jc w:val="center"/>
        </w:trPr>
        <w:tc>
          <w:tcPr>
            <w:tcW w:w="2518" w:type="dxa"/>
          </w:tcPr>
          <w:p w14:paraId="542BDA1D" w14:textId="77777777" w:rsidR="000B6DFC" w:rsidRPr="002F5C64" w:rsidRDefault="000B6DFC" w:rsidP="001426EF">
            <w:pPr>
              <w:jc w:val="both"/>
            </w:pPr>
            <w:r w:rsidRPr="002F5C64">
              <w:t>SNP1</w:t>
            </w:r>
          </w:p>
        </w:tc>
        <w:tc>
          <w:tcPr>
            <w:tcW w:w="2070" w:type="dxa"/>
          </w:tcPr>
          <w:p w14:paraId="315B76F5" w14:textId="77777777" w:rsidR="000B6DFC" w:rsidRPr="002F5C64" w:rsidRDefault="000B6DFC" w:rsidP="001426EF">
            <w:pPr>
              <w:jc w:val="both"/>
            </w:pPr>
            <w:r>
              <w:t>0.5</w:t>
            </w:r>
          </w:p>
        </w:tc>
        <w:tc>
          <w:tcPr>
            <w:tcW w:w="2430" w:type="dxa"/>
          </w:tcPr>
          <w:p w14:paraId="1CEF687A" w14:textId="77777777" w:rsidR="000B6DFC" w:rsidRPr="002F5C64" w:rsidRDefault="000B6DFC" w:rsidP="001426EF">
            <w:pPr>
              <w:jc w:val="both"/>
            </w:pPr>
            <w:r>
              <w:t>1</w:t>
            </w:r>
          </w:p>
        </w:tc>
        <w:tc>
          <w:tcPr>
            <w:tcW w:w="2337" w:type="dxa"/>
          </w:tcPr>
          <w:p w14:paraId="2787D123" w14:textId="77777777" w:rsidR="000B6DFC" w:rsidRPr="002F5C64" w:rsidRDefault="000B6DFC" w:rsidP="001426EF">
            <w:pPr>
              <w:jc w:val="both"/>
            </w:pPr>
            <w:r>
              <w:t>0.2</w:t>
            </w:r>
          </w:p>
        </w:tc>
      </w:tr>
      <w:tr w:rsidR="000B6DFC" w:rsidRPr="002F5C64" w14:paraId="349482A9" w14:textId="77777777" w:rsidTr="001426EF">
        <w:trPr>
          <w:trHeight w:val="306"/>
          <w:jc w:val="center"/>
        </w:trPr>
        <w:tc>
          <w:tcPr>
            <w:tcW w:w="2518" w:type="dxa"/>
          </w:tcPr>
          <w:p w14:paraId="59248495" w14:textId="77777777" w:rsidR="000B6DFC" w:rsidRPr="002F5C64" w:rsidRDefault="000B6DFC" w:rsidP="001426EF">
            <w:pPr>
              <w:jc w:val="both"/>
            </w:pPr>
            <w:r w:rsidRPr="002F5C64">
              <w:t>SNP2</w:t>
            </w:r>
          </w:p>
        </w:tc>
        <w:tc>
          <w:tcPr>
            <w:tcW w:w="2070" w:type="dxa"/>
          </w:tcPr>
          <w:p w14:paraId="68FF32AD" w14:textId="77777777" w:rsidR="000B6DFC" w:rsidRPr="002F5C64" w:rsidRDefault="000B6DFC" w:rsidP="001426EF">
            <w:pPr>
              <w:jc w:val="both"/>
            </w:pPr>
            <w:r>
              <w:t>0.5</w:t>
            </w:r>
          </w:p>
        </w:tc>
        <w:tc>
          <w:tcPr>
            <w:tcW w:w="2430" w:type="dxa"/>
          </w:tcPr>
          <w:p w14:paraId="2147FBEE" w14:textId="77777777" w:rsidR="000B6DFC" w:rsidRPr="002F5C64" w:rsidRDefault="000B6DFC" w:rsidP="001426EF">
            <w:pPr>
              <w:jc w:val="both"/>
            </w:pPr>
            <w:r>
              <w:t>0.2</w:t>
            </w:r>
          </w:p>
        </w:tc>
        <w:tc>
          <w:tcPr>
            <w:tcW w:w="2337" w:type="dxa"/>
          </w:tcPr>
          <w:p w14:paraId="61988E35" w14:textId="77777777" w:rsidR="000B6DFC" w:rsidRPr="002F5C64" w:rsidRDefault="000B6DFC" w:rsidP="001426EF">
            <w:pPr>
              <w:jc w:val="both"/>
            </w:pPr>
            <w:r>
              <w:t>1</w:t>
            </w:r>
          </w:p>
        </w:tc>
      </w:tr>
    </w:tbl>
    <w:p w14:paraId="40656D74" w14:textId="77777777" w:rsidR="000B6DFC" w:rsidRDefault="000B6DFC" w:rsidP="000B6DFC">
      <w:pPr>
        <w:jc w:val="both"/>
      </w:pPr>
    </w:p>
    <w:p w14:paraId="0E24CFBD" w14:textId="77777777" w:rsidR="000B6DFC" w:rsidRPr="002F5C64" w:rsidRDefault="000B6DFC" w:rsidP="000B6DFC">
      <w:pPr>
        <w:jc w:val="center"/>
      </w:pPr>
      <w:r w:rsidRPr="002F5C64">
        <w:t>Covariance of Simulated Data</w:t>
      </w:r>
    </w:p>
    <w:p w14:paraId="35423BE9" w14:textId="77777777" w:rsidR="000B6DFC" w:rsidRPr="002F5C64" w:rsidRDefault="000B6DFC" w:rsidP="000B6DFC">
      <w:pPr>
        <w:jc w:val="both"/>
      </w:pPr>
    </w:p>
    <w:tbl>
      <w:tblPr>
        <w:tblStyle w:val="TableGrid"/>
        <w:tblW w:w="0" w:type="auto"/>
        <w:jc w:val="center"/>
        <w:tblLook w:val="04A0" w:firstRow="1" w:lastRow="0" w:firstColumn="1" w:lastColumn="0" w:noHBand="0" w:noVBand="1"/>
      </w:tblPr>
      <w:tblGrid>
        <w:gridCol w:w="2503"/>
        <w:gridCol w:w="2148"/>
        <w:gridCol w:w="2378"/>
        <w:gridCol w:w="2378"/>
      </w:tblGrid>
      <w:tr w:rsidR="000B6DFC" w:rsidRPr="002F5C64" w14:paraId="7D3239F1" w14:textId="77777777" w:rsidTr="001426EF">
        <w:trPr>
          <w:trHeight w:val="246"/>
          <w:jc w:val="center"/>
        </w:trPr>
        <w:tc>
          <w:tcPr>
            <w:tcW w:w="2503" w:type="dxa"/>
          </w:tcPr>
          <w:p w14:paraId="4901209A" w14:textId="77777777" w:rsidR="000B6DFC" w:rsidRPr="002F5C64" w:rsidRDefault="000B6DFC" w:rsidP="001426EF">
            <w:pPr>
              <w:jc w:val="both"/>
            </w:pPr>
            <w:r w:rsidRPr="002F5C64">
              <w:t>Correlation</w:t>
            </w:r>
          </w:p>
        </w:tc>
        <w:tc>
          <w:tcPr>
            <w:tcW w:w="2148" w:type="dxa"/>
          </w:tcPr>
          <w:p w14:paraId="4B4C8E4F" w14:textId="77777777" w:rsidR="000B6DFC" w:rsidRPr="002F5C64" w:rsidRDefault="000B6DFC" w:rsidP="001426EF">
            <w:pPr>
              <w:jc w:val="both"/>
            </w:pPr>
            <w:proofErr w:type="spellStart"/>
            <w:r w:rsidRPr="002F5C64">
              <w:t>cdg</w:t>
            </w:r>
            <w:proofErr w:type="spellEnd"/>
          </w:p>
        </w:tc>
        <w:tc>
          <w:tcPr>
            <w:tcW w:w="2378" w:type="dxa"/>
          </w:tcPr>
          <w:p w14:paraId="52FC48C9" w14:textId="77777777" w:rsidR="000B6DFC" w:rsidRPr="002F5C64" w:rsidRDefault="000B6DFC" w:rsidP="001426EF">
            <w:pPr>
              <w:jc w:val="both"/>
            </w:pPr>
            <w:r w:rsidRPr="002F5C64">
              <w:t>SNP1</w:t>
            </w:r>
          </w:p>
        </w:tc>
        <w:tc>
          <w:tcPr>
            <w:tcW w:w="2378" w:type="dxa"/>
          </w:tcPr>
          <w:p w14:paraId="338129ED" w14:textId="77777777" w:rsidR="000B6DFC" w:rsidRPr="002F5C64" w:rsidRDefault="000B6DFC" w:rsidP="001426EF">
            <w:pPr>
              <w:jc w:val="both"/>
            </w:pPr>
            <w:r w:rsidRPr="002F5C64">
              <w:t>SNP2</w:t>
            </w:r>
          </w:p>
        </w:tc>
      </w:tr>
      <w:tr w:rsidR="000B6DFC" w:rsidRPr="002F5C64" w14:paraId="33D570E7" w14:textId="77777777" w:rsidTr="001426EF">
        <w:trPr>
          <w:trHeight w:val="251"/>
          <w:jc w:val="center"/>
        </w:trPr>
        <w:tc>
          <w:tcPr>
            <w:tcW w:w="2503" w:type="dxa"/>
          </w:tcPr>
          <w:p w14:paraId="0AE5D262" w14:textId="77777777" w:rsidR="000B6DFC" w:rsidRPr="002F5C64" w:rsidRDefault="000B6DFC" w:rsidP="001426EF">
            <w:pPr>
              <w:jc w:val="both"/>
            </w:pPr>
            <w:proofErr w:type="spellStart"/>
            <w:r w:rsidRPr="002F5C64">
              <w:t>cdg</w:t>
            </w:r>
            <w:proofErr w:type="spellEnd"/>
          </w:p>
        </w:tc>
        <w:tc>
          <w:tcPr>
            <w:tcW w:w="2148" w:type="dxa"/>
          </w:tcPr>
          <w:p w14:paraId="2DC4A895" w14:textId="77777777" w:rsidR="000B6DFC" w:rsidRPr="002F5C64" w:rsidRDefault="000B6DFC" w:rsidP="001426EF">
            <w:pPr>
              <w:jc w:val="both"/>
            </w:pPr>
            <w:r>
              <w:t>1</w:t>
            </w:r>
          </w:p>
        </w:tc>
        <w:tc>
          <w:tcPr>
            <w:tcW w:w="2378" w:type="dxa"/>
          </w:tcPr>
          <w:p w14:paraId="6C8431B2" w14:textId="77777777" w:rsidR="000B6DFC" w:rsidRPr="002F5C64" w:rsidRDefault="000B6DFC" w:rsidP="001426EF">
            <w:pPr>
              <w:jc w:val="both"/>
            </w:pPr>
            <w:r w:rsidRPr="002F5C64">
              <w:t>0.50213</w:t>
            </w:r>
            <w:r>
              <w:t>4</w:t>
            </w:r>
          </w:p>
        </w:tc>
        <w:tc>
          <w:tcPr>
            <w:tcW w:w="2378" w:type="dxa"/>
          </w:tcPr>
          <w:p w14:paraId="26736424" w14:textId="77777777" w:rsidR="000B6DFC" w:rsidRPr="002F5C64" w:rsidRDefault="000B6DFC" w:rsidP="001426EF">
            <w:pPr>
              <w:jc w:val="both"/>
            </w:pPr>
            <w:r w:rsidRPr="002F5C64">
              <w:t>0.441385</w:t>
            </w:r>
          </w:p>
        </w:tc>
      </w:tr>
      <w:tr w:rsidR="000B6DFC" w:rsidRPr="002F5C64" w14:paraId="5358E51D" w14:textId="77777777" w:rsidTr="001426EF">
        <w:trPr>
          <w:trHeight w:val="246"/>
          <w:jc w:val="center"/>
        </w:trPr>
        <w:tc>
          <w:tcPr>
            <w:tcW w:w="2503" w:type="dxa"/>
          </w:tcPr>
          <w:p w14:paraId="1E590DC2" w14:textId="77777777" w:rsidR="000B6DFC" w:rsidRPr="002F5C64" w:rsidRDefault="000B6DFC" w:rsidP="001426EF">
            <w:pPr>
              <w:jc w:val="both"/>
            </w:pPr>
            <w:r w:rsidRPr="002F5C64">
              <w:t>SNP1</w:t>
            </w:r>
          </w:p>
        </w:tc>
        <w:tc>
          <w:tcPr>
            <w:tcW w:w="2148" w:type="dxa"/>
          </w:tcPr>
          <w:p w14:paraId="59719C06" w14:textId="77777777" w:rsidR="000B6DFC" w:rsidRPr="002F5C64" w:rsidRDefault="000B6DFC" w:rsidP="001426EF">
            <w:pPr>
              <w:jc w:val="both"/>
            </w:pPr>
            <w:r w:rsidRPr="002F5C64">
              <w:t>0.50213</w:t>
            </w:r>
            <w:r>
              <w:t>4</w:t>
            </w:r>
          </w:p>
        </w:tc>
        <w:tc>
          <w:tcPr>
            <w:tcW w:w="2378" w:type="dxa"/>
          </w:tcPr>
          <w:p w14:paraId="767B7622" w14:textId="77777777" w:rsidR="000B6DFC" w:rsidRPr="002F5C64" w:rsidRDefault="000B6DFC" w:rsidP="001426EF">
            <w:pPr>
              <w:jc w:val="both"/>
            </w:pPr>
            <w:r>
              <w:t>1</w:t>
            </w:r>
          </w:p>
        </w:tc>
        <w:tc>
          <w:tcPr>
            <w:tcW w:w="2378" w:type="dxa"/>
          </w:tcPr>
          <w:p w14:paraId="796FDC07" w14:textId="77777777" w:rsidR="000B6DFC" w:rsidRPr="002F5C64" w:rsidRDefault="000B6DFC" w:rsidP="001426EF">
            <w:pPr>
              <w:jc w:val="both"/>
            </w:pPr>
            <w:r>
              <w:t>0.</w:t>
            </w:r>
            <w:r w:rsidRPr="002F5C64">
              <w:t>2078699</w:t>
            </w:r>
          </w:p>
        </w:tc>
      </w:tr>
      <w:tr w:rsidR="000B6DFC" w:rsidRPr="002F5C64" w14:paraId="5C33BF95" w14:textId="77777777" w:rsidTr="001426EF">
        <w:trPr>
          <w:trHeight w:val="251"/>
          <w:jc w:val="center"/>
        </w:trPr>
        <w:tc>
          <w:tcPr>
            <w:tcW w:w="2503" w:type="dxa"/>
          </w:tcPr>
          <w:p w14:paraId="145A6B05" w14:textId="77777777" w:rsidR="000B6DFC" w:rsidRPr="002F5C64" w:rsidRDefault="000B6DFC" w:rsidP="001426EF">
            <w:pPr>
              <w:jc w:val="both"/>
            </w:pPr>
            <w:r w:rsidRPr="002F5C64">
              <w:t>SNP2</w:t>
            </w:r>
          </w:p>
        </w:tc>
        <w:tc>
          <w:tcPr>
            <w:tcW w:w="2148" w:type="dxa"/>
          </w:tcPr>
          <w:p w14:paraId="6BC85E5A" w14:textId="77777777" w:rsidR="000B6DFC" w:rsidRPr="002F5C64" w:rsidRDefault="000B6DFC" w:rsidP="001426EF">
            <w:pPr>
              <w:jc w:val="both"/>
            </w:pPr>
            <w:r w:rsidRPr="002F5C64">
              <w:t>0.441385</w:t>
            </w:r>
          </w:p>
        </w:tc>
        <w:tc>
          <w:tcPr>
            <w:tcW w:w="2378" w:type="dxa"/>
          </w:tcPr>
          <w:p w14:paraId="00D8A41A" w14:textId="77777777" w:rsidR="000B6DFC" w:rsidRPr="002F5C64" w:rsidRDefault="000B6DFC" w:rsidP="001426EF">
            <w:pPr>
              <w:jc w:val="both"/>
            </w:pPr>
            <w:r>
              <w:t>0.</w:t>
            </w:r>
            <w:r w:rsidRPr="002F5C64">
              <w:t>2078699</w:t>
            </w:r>
          </w:p>
        </w:tc>
        <w:tc>
          <w:tcPr>
            <w:tcW w:w="2378" w:type="dxa"/>
          </w:tcPr>
          <w:p w14:paraId="121C213C" w14:textId="77777777" w:rsidR="000B6DFC" w:rsidRPr="002F5C64" w:rsidRDefault="000B6DFC" w:rsidP="001426EF">
            <w:pPr>
              <w:jc w:val="both"/>
            </w:pPr>
            <w:r>
              <w:t>1</w:t>
            </w:r>
          </w:p>
        </w:tc>
      </w:tr>
    </w:tbl>
    <w:p w14:paraId="484992BB" w14:textId="77777777" w:rsidR="000B6DFC" w:rsidRDefault="000B6DFC" w:rsidP="000B6DFC">
      <w:pPr>
        <w:jc w:val="both"/>
        <w:rPr>
          <w:b/>
        </w:rPr>
      </w:pPr>
    </w:p>
    <w:p w14:paraId="498ED8C3" w14:textId="77777777" w:rsidR="000B6DFC" w:rsidRDefault="000B6DFC" w:rsidP="000B6DFC">
      <w:pPr>
        <w:jc w:val="both"/>
        <w:rPr>
          <w:b/>
        </w:rPr>
      </w:pPr>
    </w:p>
    <w:p w14:paraId="081E9FF6" w14:textId="77777777" w:rsidR="000B6DFC" w:rsidRPr="004C10A5" w:rsidRDefault="000B6DFC" w:rsidP="000B6DFC">
      <w:pPr>
        <w:jc w:val="both"/>
      </w:pPr>
      <w:r>
        <w:t>Applying this method, we can simulate SNPs with desired correlations, and the correlation between SNPs can also be manipulated. However, in order to apply Cholesky decomposition, the covariance matrix (in this case also correlation matrix) should be positive definite</w:t>
      </w:r>
      <w:r>
        <w:rPr>
          <w:rStyle w:val="FootnoteReference"/>
        </w:rPr>
        <w:footnoteReference w:id="1"/>
      </w:r>
      <w:r>
        <w:t xml:space="preserve">, which </w:t>
      </w:r>
      <w:r>
        <w:lastRenderedPageBreak/>
        <w:t xml:space="preserve">means the correlation input should be carefully selected. This method can be easily extended to generate any number of SNPs with desired correlations with the </w:t>
      </w:r>
      <w:proofErr w:type="spellStart"/>
      <w:r>
        <w:t>cdg</w:t>
      </w:r>
      <w:proofErr w:type="spellEnd"/>
      <w:r>
        <w:t xml:space="preserve"> level and reasonable inter-correlation among SNPs simply by enlarging the covariance matrix.</w:t>
      </w:r>
    </w:p>
    <w:p w14:paraId="02CADAC7" w14:textId="77777777" w:rsidR="000B6DFC" w:rsidRDefault="000B6DFC" w:rsidP="008B7460">
      <w:pPr>
        <w:rPr>
          <w:b/>
        </w:rPr>
      </w:pPr>
    </w:p>
    <w:p w14:paraId="786566A2" w14:textId="77777777" w:rsidR="008B7460" w:rsidRDefault="008B7460" w:rsidP="001F1121">
      <w:pPr>
        <w:rPr>
          <w:b/>
        </w:rPr>
      </w:pPr>
      <w:r>
        <w:rPr>
          <w:b/>
        </w:rPr>
        <w:t>Simulate tree-associated phenotypes</w:t>
      </w:r>
    </w:p>
    <w:p w14:paraId="200DA904" w14:textId="3DC88E36" w:rsidR="000B6DFC" w:rsidRPr="000B6DFC" w:rsidRDefault="000B6DFC" w:rsidP="000B6DFC">
      <w:pPr>
        <w:ind w:firstLine="720"/>
      </w:pPr>
      <w:r w:rsidRPr="000B6DFC">
        <w:t xml:space="preserve">In this method of tree-based simulation, we use Cholesky decomposition again to get our correlated variable. However, it will slightly differ from our first method as this takes in consideration of evolutionary relationships and that we only simulated one correlated variable. First, we created a tree object with the APE package in the RStudio interface </w:t>
      </w:r>
      <w:r w:rsidRPr="000B6DFC">
        <w:fldChar w:fldCharType="begin"/>
      </w:r>
      <w:r w:rsidRPr="000B6DFC">
        <w:instrText xml:space="preserve"> ADDIN ZOTERO_ITEM CSL_CITATION {"citationID":"F8AOG2Zw","properties":{"formattedCitation":"(Paradis et al. 2018)","plainCitation":"(Paradis et al. 2018)","noteIndex":0},"citationItems":[{"id":18,"uris":["http://zotero.org/users/local/YDdqDZVd/items/I7GZBKAN"],"uri":["http://zotero.org/users/local/YDdqDZVd/items/I7GZBKAN"],"itemData":{"id":18,"type":"book","title":"ape: Analyses of Phylogenetics and Evolution","version":"5.1","source":"R-Packages","abstract":"Functions for reading, writing, plotting, and manipulating phylogenetic trees, analyses of comparative data in a phylogenetic framework, ancestral character analyses, analyses of diversification and macroevolution, computing distances from DNA sequences, reading and writing nucleotide sequences as well as importing from BioConductor, and several tools such as Mantel's test, generalized skyline plots, graphical exploration of phylogenetic data (alex, trex, kronoviz), estimation of absolute evolutionary rates and clock-like trees using mean path lengths and penalized likelihood, dating trees with non-contemporaneous sequences, translating DNA into AA sequences, and assessing sequence alignments. Phylogeny estimation can be done with the NJ, BIONJ, ME, MVR, SDM, and triangle methods, and several methods handling incomplete distance matrices (NJ*, BIONJ*, MVR*, and the corresponding triangle method). Some functions call external applications (PhyML, Clustal, T-Coffee, Muscle) whose results are returned into R.","URL":"https://CRAN.R-project.org/package=ape","shortTitle":"ape","author":[{"family":"Paradis","given":"Emmanuel"},{"family":"Blomberg","given":"Simon"},{"family":"Bolker","given":"Ben"},{"family":"Brown","given":"Joseph"},{"family":"Claude","given":"Julien"},{"family":"Cuong","given":"Hoa Sien"},{"family":"Desper","given":"Richard"},{"family":"Didier","given":"Gilles"},{"family":"Durand","given":"Benoit"},{"family":"Dutheil","given":"Julien"},{"family":"Ewing","given":"R. J."},{"family":"Gascuel","given":"Olivier"},{"family":"Guillerme","given":"Thomas"},{"family":"Heibl","given":"Christoph"},{"family":"Ives","given":"Anthony"},{"family":"Jones","given":"Bradley"},{"family":"Krah","given":"Franz"},{"family":"Lawson","given":"Daniel"},{"family":"Lefort","given":"Vincent"},{"family":"Legendre","given":"Pierre"},{"family":"Lemon","given":"Jim"},{"family":"McCloskey","given":"Rosemary"},{"family":"Nylander","given":"Johan"},{"family":"Opgen-Rhein","given":"Rainer"},{"family":"Popescu","given":"Andrei-Alin"},{"family":"Royer-Carenzi","given":"Manuela"},{"family":"Schliep","given":"Klaus"},{"family":"Strimmer","given":"Korbinian"},{"family":"Vienne","given":"Damien","dropping-particle":"de"}],"issued":{"date-parts":[["2018",4,4]]},"accessed":{"date-parts":[["2018",7,2]]}}}],"schema":"https://github.com/citation-style-language/schema/raw/master/csl-citation.json"} </w:instrText>
      </w:r>
      <w:r w:rsidRPr="000B6DFC">
        <w:fldChar w:fldCharType="separate"/>
      </w:r>
      <w:r w:rsidRPr="000B6DFC">
        <w:rPr>
          <w:noProof/>
        </w:rPr>
        <w:t>(Paradis et al. 2018)</w:t>
      </w:r>
      <w:r w:rsidRPr="000B6DFC">
        <w:fldChar w:fldCharType="end"/>
      </w:r>
      <w:r w:rsidRPr="000B6DFC">
        <w:t xml:space="preserve"> and used that to simulate a variance-covariance matrix based on the evolved traits of the tree. The topology and relationship of the tree tips can easily be seen and described in the produced matrix. For illustration purposes, we will use only a sample of the real dataset. </w:t>
      </w:r>
    </w:p>
    <w:p w14:paraId="4719C08A" w14:textId="77777777" w:rsidR="000B6DFC" w:rsidRPr="000B6DFC" w:rsidRDefault="000B6DFC" w:rsidP="000B6DFC"/>
    <w:p w14:paraId="41FC4FEA" w14:textId="77777777" w:rsidR="000B6DFC" w:rsidRPr="000B6DFC" w:rsidRDefault="000B6DFC" w:rsidP="000B6DFC">
      <w:pPr>
        <w:jc w:val="center"/>
      </w:pPr>
      <w:r w:rsidRPr="000B6DFC">
        <w:t>V: Tree-based covariance matrix</w:t>
      </w:r>
    </w:p>
    <w:p w14:paraId="07929F6D" w14:textId="77777777" w:rsidR="000B6DFC" w:rsidRPr="000B6DFC" w:rsidRDefault="000B6DFC" w:rsidP="000B6DFC"/>
    <w:tbl>
      <w:tblPr>
        <w:tblStyle w:val="TableGrid1"/>
        <w:tblW w:w="0" w:type="auto"/>
        <w:tblLook w:val="04A0" w:firstRow="1" w:lastRow="0" w:firstColumn="1" w:lastColumn="0" w:noHBand="0" w:noVBand="1"/>
      </w:tblPr>
      <w:tblGrid>
        <w:gridCol w:w="1300"/>
        <w:gridCol w:w="1372"/>
        <w:gridCol w:w="1372"/>
        <w:gridCol w:w="1372"/>
        <w:gridCol w:w="1372"/>
        <w:gridCol w:w="1372"/>
        <w:gridCol w:w="1372"/>
      </w:tblGrid>
      <w:tr w:rsidR="000B6DFC" w:rsidRPr="000B6DFC" w14:paraId="0D7EFBA8" w14:textId="77777777" w:rsidTr="001426EF">
        <w:trPr>
          <w:trHeight w:val="320"/>
        </w:trPr>
        <w:tc>
          <w:tcPr>
            <w:tcW w:w="1300" w:type="dxa"/>
            <w:noWrap/>
            <w:hideMark/>
          </w:tcPr>
          <w:p w14:paraId="1EFABCCA" w14:textId="77777777" w:rsidR="000B6DFC" w:rsidRPr="000B6DFC" w:rsidRDefault="000B6DFC" w:rsidP="000B6DFC"/>
        </w:tc>
        <w:tc>
          <w:tcPr>
            <w:tcW w:w="1300" w:type="dxa"/>
            <w:noWrap/>
            <w:hideMark/>
          </w:tcPr>
          <w:p w14:paraId="142960F6" w14:textId="77777777" w:rsidR="000B6DFC" w:rsidRPr="000B6DFC" w:rsidRDefault="000B6DFC" w:rsidP="000B6DFC">
            <w:r w:rsidRPr="000B6DFC">
              <w:t>PA14</w:t>
            </w:r>
          </w:p>
        </w:tc>
        <w:tc>
          <w:tcPr>
            <w:tcW w:w="1300" w:type="dxa"/>
            <w:noWrap/>
            <w:hideMark/>
          </w:tcPr>
          <w:p w14:paraId="12796D1A" w14:textId="77777777" w:rsidR="000B6DFC" w:rsidRPr="000B6DFC" w:rsidRDefault="000B6DFC" w:rsidP="000B6DFC">
            <w:r w:rsidRPr="000B6DFC">
              <w:t>M37351</w:t>
            </w:r>
          </w:p>
        </w:tc>
        <w:tc>
          <w:tcPr>
            <w:tcW w:w="1300" w:type="dxa"/>
            <w:noWrap/>
            <w:hideMark/>
          </w:tcPr>
          <w:p w14:paraId="575B269B" w14:textId="77777777" w:rsidR="000B6DFC" w:rsidRPr="000B6DFC" w:rsidRDefault="000B6DFC" w:rsidP="000B6DFC">
            <w:r w:rsidRPr="000B6DFC">
              <w:t>M1608</w:t>
            </w:r>
          </w:p>
        </w:tc>
        <w:tc>
          <w:tcPr>
            <w:tcW w:w="1300" w:type="dxa"/>
            <w:noWrap/>
            <w:hideMark/>
          </w:tcPr>
          <w:p w14:paraId="5EE4EFEF" w14:textId="77777777" w:rsidR="000B6DFC" w:rsidRPr="000B6DFC" w:rsidRDefault="000B6DFC" w:rsidP="000B6DFC">
            <w:r w:rsidRPr="000B6DFC">
              <w:t>F34365</w:t>
            </w:r>
          </w:p>
        </w:tc>
        <w:tc>
          <w:tcPr>
            <w:tcW w:w="1300" w:type="dxa"/>
            <w:noWrap/>
            <w:hideMark/>
          </w:tcPr>
          <w:p w14:paraId="0FD585AF" w14:textId="77777777" w:rsidR="000B6DFC" w:rsidRPr="000B6DFC" w:rsidRDefault="000B6DFC" w:rsidP="000B6DFC">
            <w:r w:rsidRPr="000B6DFC">
              <w:t>H47921</w:t>
            </w:r>
          </w:p>
        </w:tc>
        <w:tc>
          <w:tcPr>
            <w:tcW w:w="1300" w:type="dxa"/>
            <w:noWrap/>
            <w:hideMark/>
          </w:tcPr>
          <w:p w14:paraId="0D764698" w14:textId="77777777" w:rsidR="000B6DFC" w:rsidRPr="000B6DFC" w:rsidRDefault="000B6DFC" w:rsidP="000B6DFC">
            <w:r w:rsidRPr="000B6DFC">
              <w:t>T6313</w:t>
            </w:r>
          </w:p>
        </w:tc>
      </w:tr>
      <w:tr w:rsidR="000B6DFC" w:rsidRPr="000B6DFC" w14:paraId="06E8270A" w14:textId="77777777" w:rsidTr="001426EF">
        <w:trPr>
          <w:trHeight w:val="320"/>
        </w:trPr>
        <w:tc>
          <w:tcPr>
            <w:tcW w:w="1300" w:type="dxa"/>
            <w:noWrap/>
            <w:hideMark/>
          </w:tcPr>
          <w:p w14:paraId="5B89059D" w14:textId="77777777" w:rsidR="000B6DFC" w:rsidRPr="000B6DFC" w:rsidRDefault="000B6DFC" w:rsidP="000B6DFC">
            <w:r w:rsidRPr="000B6DFC">
              <w:t>PA14</w:t>
            </w:r>
          </w:p>
        </w:tc>
        <w:tc>
          <w:tcPr>
            <w:tcW w:w="1300" w:type="dxa"/>
            <w:noWrap/>
            <w:hideMark/>
          </w:tcPr>
          <w:p w14:paraId="32A950F8" w14:textId="77777777" w:rsidR="000B6DFC" w:rsidRPr="000B6DFC" w:rsidRDefault="000B6DFC" w:rsidP="000B6DFC">
            <w:r w:rsidRPr="000B6DFC">
              <w:t>0.01110802</w:t>
            </w:r>
          </w:p>
        </w:tc>
        <w:tc>
          <w:tcPr>
            <w:tcW w:w="1300" w:type="dxa"/>
            <w:noWrap/>
            <w:hideMark/>
          </w:tcPr>
          <w:p w14:paraId="24941A61" w14:textId="77777777" w:rsidR="000B6DFC" w:rsidRPr="000B6DFC" w:rsidRDefault="000B6DFC" w:rsidP="000B6DFC">
            <w:r w:rsidRPr="000B6DFC">
              <w:t>0.01082449</w:t>
            </w:r>
          </w:p>
        </w:tc>
        <w:tc>
          <w:tcPr>
            <w:tcW w:w="1300" w:type="dxa"/>
            <w:noWrap/>
            <w:hideMark/>
          </w:tcPr>
          <w:p w14:paraId="60C4BE5F" w14:textId="77777777" w:rsidR="000B6DFC" w:rsidRPr="000B6DFC" w:rsidRDefault="000B6DFC" w:rsidP="000B6DFC">
            <w:r w:rsidRPr="000B6DFC">
              <w:t>0.01082449</w:t>
            </w:r>
          </w:p>
        </w:tc>
        <w:tc>
          <w:tcPr>
            <w:tcW w:w="1300" w:type="dxa"/>
            <w:noWrap/>
            <w:hideMark/>
          </w:tcPr>
          <w:p w14:paraId="76C8391F" w14:textId="77777777" w:rsidR="000B6DFC" w:rsidRPr="000B6DFC" w:rsidRDefault="000B6DFC" w:rsidP="000B6DFC">
            <w:r w:rsidRPr="000B6DFC">
              <w:t>0.00478838</w:t>
            </w:r>
          </w:p>
        </w:tc>
        <w:tc>
          <w:tcPr>
            <w:tcW w:w="1300" w:type="dxa"/>
            <w:noWrap/>
            <w:hideMark/>
          </w:tcPr>
          <w:p w14:paraId="7A4448B4" w14:textId="77777777" w:rsidR="000B6DFC" w:rsidRPr="000B6DFC" w:rsidRDefault="000B6DFC" w:rsidP="000B6DFC">
            <w:r w:rsidRPr="000B6DFC">
              <w:t>0</w:t>
            </w:r>
          </w:p>
        </w:tc>
        <w:tc>
          <w:tcPr>
            <w:tcW w:w="1300" w:type="dxa"/>
            <w:noWrap/>
            <w:hideMark/>
          </w:tcPr>
          <w:p w14:paraId="28A617B4" w14:textId="77777777" w:rsidR="000B6DFC" w:rsidRPr="000B6DFC" w:rsidRDefault="000B6DFC" w:rsidP="000B6DFC">
            <w:r w:rsidRPr="000B6DFC">
              <w:t>0</w:t>
            </w:r>
          </w:p>
        </w:tc>
      </w:tr>
      <w:tr w:rsidR="000B6DFC" w:rsidRPr="000B6DFC" w14:paraId="450AC324" w14:textId="77777777" w:rsidTr="001426EF">
        <w:trPr>
          <w:trHeight w:val="320"/>
        </w:trPr>
        <w:tc>
          <w:tcPr>
            <w:tcW w:w="1300" w:type="dxa"/>
            <w:noWrap/>
            <w:hideMark/>
          </w:tcPr>
          <w:p w14:paraId="132E6B86" w14:textId="77777777" w:rsidR="000B6DFC" w:rsidRPr="000B6DFC" w:rsidRDefault="000B6DFC" w:rsidP="000B6DFC">
            <w:r w:rsidRPr="000B6DFC">
              <w:t>M37351</w:t>
            </w:r>
          </w:p>
        </w:tc>
        <w:tc>
          <w:tcPr>
            <w:tcW w:w="1300" w:type="dxa"/>
            <w:noWrap/>
            <w:hideMark/>
          </w:tcPr>
          <w:p w14:paraId="76DFB2B1" w14:textId="77777777" w:rsidR="000B6DFC" w:rsidRPr="000B6DFC" w:rsidRDefault="000B6DFC" w:rsidP="000B6DFC">
            <w:r w:rsidRPr="000B6DFC">
              <w:t>0.01082449</w:t>
            </w:r>
          </w:p>
        </w:tc>
        <w:tc>
          <w:tcPr>
            <w:tcW w:w="1300" w:type="dxa"/>
            <w:noWrap/>
            <w:hideMark/>
          </w:tcPr>
          <w:p w14:paraId="7ED72749" w14:textId="77777777" w:rsidR="000B6DFC" w:rsidRPr="000B6DFC" w:rsidRDefault="000B6DFC" w:rsidP="000B6DFC">
            <w:r w:rsidRPr="000B6DFC">
              <w:t>0.01125653</w:t>
            </w:r>
          </w:p>
        </w:tc>
        <w:tc>
          <w:tcPr>
            <w:tcW w:w="1300" w:type="dxa"/>
            <w:noWrap/>
            <w:hideMark/>
          </w:tcPr>
          <w:p w14:paraId="1F0B0672" w14:textId="77777777" w:rsidR="000B6DFC" w:rsidRPr="000B6DFC" w:rsidRDefault="000B6DFC" w:rsidP="000B6DFC">
            <w:r w:rsidRPr="000B6DFC">
              <w:t>0.01119291</w:t>
            </w:r>
          </w:p>
        </w:tc>
        <w:tc>
          <w:tcPr>
            <w:tcW w:w="1300" w:type="dxa"/>
            <w:noWrap/>
            <w:hideMark/>
          </w:tcPr>
          <w:p w14:paraId="0502FEB0" w14:textId="77777777" w:rsidR="000B6DFC" w:rsidRPr="000B6DFC" w:rsidRDefault="000B6DFC" w:rsidP="000B6DFC">
            <w:r w:rsidRPr="000B6DFC">
              <w:t>0.00478838</w:t>
            </w:r>
          </w:p>
        </w:tc>
        <w:tc>
          <w:tcPr>
            <w:tcW w:w="1300" w:type="dxa"/>
            <w:noWrap/>
            <w:hideMark/>
          </w:tcPr>
          <w:p w14:paraId="5EF14D0C" w14:textId="77777777" w:rsidR="000B6DFC" w:rsidRPr="000B6DFC" w:rsidRDefault="000B6DFC" w:rsidP="000B6DFC">
            <w:r w:rsidRPr="000B6DFC">
              <w:t>0</w:t>
            </w:r>
          </w:p>
        </w:tc>
        <w:tc>
          <w:tcPr>
            <w:tcW w:w="1300" w:type="dxa"/>
            <w:noWrap/>
            <w:hideMark/>
          </w:tcPr>
          <w:p w14:paraId="6A25BE84" w14:textId="77777777" w:rsidR="000B6DFC" w:rsidRPr="000B6DFC" w:rsidRDefault="000B6DFC" w:rsidP="000B6DFC">
            <w:r w:rsidRPr="000B6DFC">
              <w:t>0</w:t>
            </w:r>
          </w:p>
        </w:tc>
      </w:tr>
      <w:tr w:rsidR="000B6DFC" w:rsidRPr="000B6DFC" w14:paraId="7E5DF71D" w14:textId="77777777" w:rsidTr="001426EF">
        <w:trPr>
          <w:trHeight w:val="320"/>
        </w:trPr>
        <w:tc>
          <w:tcPr>
            <w:tcW w:w="1300" w:type="dxa"/>
            <w:noWrap/>
            <w:hideMark/>
          </w:tcPr>
          <w:p w14:paraId="48ED1937" w14:textId="77777777" w:rsidR="000B6DFC" w:rsidRPr="000B6DFC" w:rsidRDefault="000B6DFC" w:rsidP="000B6DFC">
            <w:r w:rsidRPr="000B6DFC">
              <w:t>M1608</w:t>
            </w:r>
          </w:p>
        </w:tc>
        <w:tc>
          <w:tcPr>
            <w:tcW w:w="1300" w:type="dxa"/>
            <w:noWrap/>
            <w:hideMark/>
          </w:tcPr>
          <w:p w14:paraId="4AED245A" w14:textId="77777777" w:rsidR="000B6DFC" w:rsidRPr="000B6DFC" w:rsidRDefault="000B6DFC" w:rsidP="000B6DFC">
            <w:r w:rsidRPr="000B6DFC">
              <w:t>0.01082449</w:t>
            </w:r>
          </w:p>
        </w:tc>
        <w:tc>
          <w:tcPr>
            <w:tcW w:w="1300" w:type="dxa"/>
            <w:noWrap/>
            <w:hideMark/>
          </w:tcPr>
          <w:p w14:paraId="06987494" w14:textId="77777777" w:rsidR="000B6DFC" w:rsidRPr="000B6DFC" w:rsidRDefault="000B6DFC" w:rsidP="000B6DFC">
            <w:r w:rsidRPr="000B6DFC">
              <w:t>0.01119291</w:t>
            </w:r>
          </w:p>
        </w:tc>
        <w:tc>
          <w:tcPr>
            <w:tcW w:w="1300" w:type="dxa"/>
            <w:noWrap/>
            <w:hideMark/>
          </w:tcPr>
          <w:p w14:paraId="21BD0A1D" w14:textId="77777777" w:rsidR="000B6DFC" w:rsidRPr="000B6DFC" w:rsidRDefault="000B6DFC" w:rsidP="000B6DFC">
            <w:r w:rsidRPr="000B6DFC">
              <w:t>0.01134418</w:t>
            </w:r>
          </w:p>
        </w:tc>
        <w:tc>
          <w:tcPr>
            <w:tcW w:w="1300" w:type="dxa"/>
            <w:noWrap/>
            <w:hideMark/>
          </w:tcPr>
          <w:p w14:paraId="6C39C4C9" w14:textId="77777777" w:rsidR="000B6DFC" w:rsidRPr="000B6DFC" w:rsidRDefault="000B6DFC" w:rsidP="000B6DFC">
            <w:r w:rsidRPr="000B6DFC">
              <w:t>0.00478838</w:t>
            </w:r>
          </w:p>
        </w:tc>
        <w:tc>
          <w:tcPr>
            <w:tcW w:w="1300" w:type="dxa"/>
            <w:noWrap/>
            <w:hideMark/>
          </w:tcPr>
          <w:p w14:paraId="7F3F5371" w14:textId="77777777" w:rsidR="000B6DFC" w:rsidRPr="000B6DFC" w:rsidRDefault="000B6DFC" w:rsidP="000B6DFC">
            <w:r w:rsidRPr="000B6DFC">
              <w:t>0</w:t>
            </w:r>
          </w:p>
        </w:tc>
        <w:tc>
          <w:tcPr>
            <w:tcW w:w="1300" w:type="dxa"/>
            <w:noWrap/>
            <w:hideMark/>
          </w:tcPr>
          <w:p w14:paraId="3B712324" w14:textId="77777777" w:rsidR="000B6DFC" w:rsidRPr="000B6DFC" w:rsidRDefault="000B6DFC" w:rsidP="000B6DFC">
            <w:r w:rsidRPr="000B6DFC">
              <w:t>0</w:t>
            </w:r>
          </w:p>
        </w:tc>
      </w:tr>
      <w:tr w:rsidR="000B6DFC" w:rsidRPr="000B6DFC" w14:paraId="66B1D532" w14:textId="77777777" w:rsidTr="001426EF">
        <w:trPr>
          <w:trHeight w:val="320"/>
        </w:trPr>
        <w:tc>
          <w:tcPr>
            <w:tcW w:w="1300" w:type="dxa"/>
            <w:noWrap/>
            <w:hideMark/>
          </w:tcPr>
          <w:p w14:paraId="75DE07F9" w14:textId="77777777" w:rsidR="000B6DFC" w:rsidRPr="000B6DFC" w:rsidRDefault="000B6DFC" w:rsidP="000B6DFC">
            <w:r w:rsidRPr="000B6DFC">
              <w:t>F34365</w:t>
            </w:r>
          </w:p>
        </w:tc>
        <w:tc>
          <w:tcPr>
            <w:tcW w:w="1300" w:type="dxa"/>
            <w:noWrap/>
            <w:hideMark/>
          </w:tcPr>
          <w:p w14:paraId="61E4BFC9" w14:textId="77777777" w:rsidR="000B6DFC" w:rsidRPr="000B6DFC" w:rsidRDefault="000B6DFC" w:rsidP="000B6DFC">
            <w:r w:rsidRPr="000B6DFC">
              <w:t>0.00478838</w:t>
            </w:r>
          </w:p>
        </w:tc>
        <w:tc>
          <w:tcPr>
            <w:tcW w:w="1300" w:type="dxa"/>
            <w:noWrap/>
            <w:hideMark/>
          </w:tcPr>
          <w:p w14:paraId="1F9E6441" w14:textId="77777777" w:rsidR="000B6DFC" w:rsidRPr="000B6DFC" w:rsidRDefault="000B6DFC" w:rsidP="000B6DFC">
            <w:r w:rsidRPr="000B6DFC">
              <w:t>0.00478838</w:t>
            </w:r>
          </w:p>
        </w:tc>
        <w:tc>
          <w:tcPr>
            <w:tcW w:w="1300" w:type="dxa"/>
            <w:noWrap/>
            <w:hideMark/>
          </w:tcPr>
          <w:p w14:paraId="1A78CA1D" w14:textId="77777777" w:rsidR="000B6DFC" w:rsidRPr="000B6DFC" w:rsidRDefault="000B6DFC" w:rsidP="000B6DFC">
            <w:r w:rsidRPr="000B6DFC">
              <w:t>0.00478838</w:t>
            </w:r>
          </w:p>
        </w:tc>
        <w:tc>
          <w:tcPr>
            <w:tcW w:w="1300" w:type="dxa"/>
            <w:noWrap/>
            <w:hideMark/>
          </w:tcPr>
          <w:p w14:paraId="26EE6C5D" w14:textId="77777777" w:rsidR="000B6DFC" w:rsidRPr="000B6DFC" w:rsidRDefault="000B6DFC" w:rsidP="000B6DFC">
            <w:r w:rsidRPr="000B6DFC">
              <w:t>0.00903998</w:t>
            </w:r>
          </w:p>
        </w:tc>
        <w:tc>
          <w:tcPr>
            <w:tcW w:w="1300" w:type="dxa"/>
            <w:noWrap/>
            <w:hideMark/>
          </w:tcPr>
          <w:p w14:paraId="23BFFD9C" w14:textId="77777777" w:rsidR="000B6DFC" w:rsidRPr="000B6DFC" w:rsidRDefault="000B6DFC" w:rsidP="000B6DFC">
            <w:r w:rsidRPr="000B6DFC">
              <w:t>0</w:t>
            </w:r>
          </w:p>
        </w:tc>
        <w:tc>
          <w:tcPr>
            <w:tcW w:w="1300" w:type="dxa"/>
            <w:noWrap/>
            <w:hideMark/>
          </w:tcPr>
          <w:p w14:paraId="17710AA3" w14:textId="77777777" w:rsidR="000B6DFC" w:rsidRPr="000B6DFC" w:rsidRDefault="000B6DFC" w:rsidP="000B6DFC">
            <w:r w:rsidRPr="000B6DFC">
              <w:t>0</w:t>
            </w:r>
          </w:p>
        </w:tc>
      </w:tr>
      <w:tr w:rsidR="000B6DFC" w:rsidRPr="000B6DFC" w14:paraId="204645CE" w14:textId="77777777" w:rsidTr="001426EF">
        <w:trPr>
          <w:trHeight w:val="320"/>
        </w:trPr>
        <w:tc>
          <w:tcPr>
            <w:tcW w:w="1300" w:type="dxa"/>
            <w:noWrap/>
            <w:hideMark/>
          </w:tcPr>
          <w:p w14:paraId="4F4CD207" w14:textId="77777777" w:rsidR="000B6DFC" w:rsidRPr="000B6DFC" w:rsidRDefault="000B6DFC" w:rsidP="000B6DFC">
            <w:r w:rsidRPr="000B6DFC">
              <w:t>H47921</w:t>
            </w:r>
          </w:p>
        </w:tc>
        <w:tc>
          <w:tcPr>
            <w:tcW w:w="1300" w:type="dxa"/>
            <w:noWrap/>
            <w:hideMark/>
          </w:tcPr>
          <w:p w14:paraId="512241D7" w14:textId="77777777" w:rsidR="000B6DFC" w:rsidRPr="000B6DFC" w:rsidRDefault="000B6DFC" w:rsidP="000B6DFC">
            <w:r w:rsidRPr="000B6DFC">
              <w:t>0</w:t>
            </w:r>
          </w:p>
        </w:tc>
        <w:tc>
          <w:tcPr>
            <w:tcW w:w="1300" w:type="dxa"/>
            <w:noWrap/>
            <w:hideMark/>
          </w:tcPr>
          <w:p w14:paraId="2A44B324" w14:textId="77777777" w:rsidR="000B6DFC" w:rsidRPr="000B6DFC" w:rsidRDefault="000B6DFC" w:rsidP="000B6DFC">
            <w:r w:rsidRPr="000B6DFC">
              <w:t>0</w:t>
            </w:r>
          </w:p>
        </w:tc>
        <w:tc>
          <w:tcPr>
            <w:tcW w:w="1300" w:type="dxa"/>
            <w:noWrap/>
            <w:hideMark/>
          </w:tcPr>
          <w:p w14:paraId="28994458" w14:textId="77777777" w:rsidR="000B6DFC" w:rsidRPr="000B6DFC" w:rsidRDefault="000B6DFC" w:rsidP="000B6DFC">
            <w:r w:rsidRPr="000B6DFC">
              <w:t>0</w:t>
            </w:r>
          </w:p>
        </w:tc>
        <w:tc>
          <w:tcPr>
            <w:tcW w:w="1300" w:type="dxa"/>
            <w:noWrap/>
            <w:hideMark/>
          </w:tcPr>
          <w:p w14:paraId="1ADFBCC3" w14:textId="77777777" w:rsidR="000B6DFC" w:rsidRPr="000B6DFC" w:rsidRDefault="000B6DFC" w:rsidP="000B6DFC">
            <w:r w:rsidRPr="000B6DFC">
              <w:t>0</w:t>
            </w:r>
          </w:p>
        </w:tc>
        <w:tc>
          <w:tcPr>
            <w:tcW w:w="1300" w:type="dxa"/>
            <w:noWrap/>
            <w:hideMark/>
          </w:tcPr>
          <w:p w14:paraId="145941AF" w14:textId="77777777" w:rsidR="000B6DFC" w:rsidRPr="000B6DFC" w:rsidRDefault="000B6DFC" w:rsidP="000B6DFC">
            <w:r w:rsidRPr="000B6DFC">
              <w:t>0.00696731</w:t>
            </w:r>
          </w:p>
        </w:tc>
        <w:tc>
          <w:tcPr>
            <w:tcW w:w="1300" w:type="dxa"/>
            <w:noWrap/>
            <w:hideMark/>
          </w:tcPr>
          <w:p w14:paraId="3F399CEF" w14:textId="77777777" w:rsidR="000B6DFC" w:rsidRPr="000B6DFC" w:rsidRDefault="000B6DFC" w:rsidP="000B6DFC">
            <w:r w:rsidRPr="000B6DFC">
              <w:t>0.00312532</w:t>
            </w:r>
          </w:p>
        </w:tc>
      </w:tr>
      <w:tr w:rsidR="000B6DFC" w:rsidRPr="000B6DFC" w14:paraId="67735D3B" w14:textId="77777777" w:rsidTr="001426EF">
        <w:trPr>
          <w:trHeight w:val="320"/>
        </w:trPr>
        <w:tc>
          <w:tcPr>
            <w:tcW w:w="1300" w:type="dxa"/>
            <w:noWrap/>
            <w:hideMark/>
          </w:tcPr>
          <w:p w14:paraId="42F0C687" w14:textId="77777777" w:rsidR="000B6DFC" w:rsidRPr="000B6DFC" w:rsidRDefault="000B6DFC" w:rsidP="000B6DFC">
            <w:r w:rsidRPr="000B6DFC">
              <w:t>T6313</w:t>
            </w:r>
          </w:p>
        </w:tc>
        <w:tc>
          <w:tcPr>
            <w:tcW w:w="1300" w:type="dxa"/>
            <w:noWrap/>
            <w:hideMark/>
          </w:tcPr>
          <w:p w14:paraId="29FD08F4" w14:textId="77777777" w:rsidR="000B6DFC" w:rsidRPr="000B6DFC" w:rsidRDefault="000B6DFC" w:rsidP="000B6DFC">
            <w:r w:rsidRPr="000B6DFC">
              <w:t>0</w:t>
            </w:r>
          </w:p>
        </w:tc>
        <w:tc>
          <w:tcPr>
            <w:tcW w:w="1300" w:type="dxa"/>
            <w:noWrap/>
            <w:hideMark/>
          </w:tcPr>
          <w:p w14:paraId="6B4D3F4C" w14:textId="77777777" w:rsidR="000B6DFC" w:rsidRPr="000B6DFC" w:rsidRDefault="000B6DFC" w:rsidP="000B6DFC">
            <w:r w:rsidRPr="000B6DFC">
              <w:t>0</w:t>
            </w:r>
          </w:p>
        </w:tc>
        <w:tc>
          <w:tcPr>
            <w:tcW w:w="1300" w:type="dxa"/>
            <w:noWrap/>
            <w:hideMark/>
          </w:tcPr>
          <w:p w14:paraId="0D822B77" w14:textId="77777777" w:rsidR="000B6DFC" w:rsidRPr="000B6DFC" w:rsidRDefault="000B6DFC" w:rsidP="000B6DFC">
            <w:r w:rsidRPr="000B6DFC">
              <w:t>0</w:t>
            </w:r>
          </w:p>
        </w:tc>
        <w:tc>
          <w:tcPr>
            <w:tcW w:w="1300" w:type="dxa"/>
            <w:noWrap/>
            <w:hideMark/>
          </w:tcPr>
          <w:p w14:paraId="55CA3A96" w14:textId="77777777" w:rsidR="000B6DFC" w:rsidRPr="000B6DFC" w:rsidRDefault="000B6DFC" w:rsidP="000B6DFC">
            <w:r w:rsidRPr="000B6DFC">
              <w:t>0</w:t>
            </w:r>
          </w:p>
        </w:tc>
        <w:tc>
          <w:tcPr>
            <w:tcW w:w="1300" w:type="dxa"/>
            <w:noWrap/>
            <w:hideMark/>
          </w:tcPr>
          <w:p w14:paraId="4A367BD6" w14:textId="77777777" w:rsidR="000B6DFC" w:rsidRPr="000B6DFC" w:rsidRDefault="000B6DFC" w:rsidP="000B6DFC">
            <w:r w:rsidRPr="000B6DFC">
              <w:t>0.00312532</w:t>
            </w:r>
          </w:p>
        </w:tc>
        <w:tc>
          <w:tcPr>
            <w:tcW w:w="1300" w:type="dxa"/>
            <w:noWrap/>
            <w:hideMark/>
          </w:tcPr>
          <w:p w14:paraId="27399770" w14:textId="77777777" w:rsidR="000B6DFC" w:rsidRPr="000B6DFC" w:rsidRDefault="000B6DFC" w:rsidP="000B6DFC">
            <w:r w:rsidRPr="000B6DFC">
              <w:t>0.00978805</w:t>
            </w:r>
          </w:p>
        </w:tc>
      </w:tr>
    </w:tbl>
    <w:p w14:paraId="4FCC8D74" w14:textId="77777777" w:rsidR="000B6DFC" w:rsidRPr="000B6DFC" w:rsidRDefault="000B6DFC" w:rsidP="000B6DFC"/>
    <w:p w14:paraId="755B7FFE" w14:textId="77777777" w:rsidR="000B6DFC" w:rsidRPr="000B6DFC" w:rsidRDefault="000B6DFC" w:rsidP="000B6DFC">
      <w:pPr>
        <w:ind w:firstLine="720"/>
      </w:pPr>
      <w:r w:rsidRPr="000B6DFC">
        <w:t xml:space="preserve">In the above matrix, it’s evident that (PA14, M37351, M1608, F34365) are in the same clade whereas (H47921, T6313) are distantly related in a separate clade. The diagonal values are rate estimates of self, and the non-diagonal values are rate estimates between two traits. The values are estimated using a Brownian motion model capturing the convergence of evolutionary relationships which are then verified using generalized least square models </w:t>
      </w:r>
      <w:r w:rsidRPr="000B6DFC">
        <w:fldChar w:fldCharType="begin"/>
      </w:r>
      <w:r w:rsidRPr="000B6DFC">
        <w:instrText xml:space="preserve"> ADDIN ZOTERO_ITEM CSL_CITATION {"citationID":"ZHOdPLdF","properties":{"formattedCitation":"(Garland, Jr., and Ives 2000)","plainCitation":"(Garland, Jr., and Ives 2000)","noteIndex":0},"citationItems":[{"id":20,"uris":["http://zotero.org/users/local/YDdqDZVd/items/HSYRQ3D6"],"uri":["http://zotero.org/users/local/YDdqDZVd/items/HSYRQ3D6"],"itemData":{"id":20,"type":"article-journal","title":"Using the Past to Predict the Present: Confidence Intervals for Regression Equations in Phylogenetic Comparative Methods","container-title":"The American Naturalist","page":"346-364","volume":"155","issue":"3","source":"Crossref","abstract":"Two phylogenetic comparative methods, independent contrasts and generalized least squares models, can be used to determine the statistical relationship between two or more traits. We show that the two approaches are functionally identical and that either can be used to make statistical inferences about values at internal nodes of a phylogenetic tree (hypothetical ancestors), to estimate relationships between characters, and to predict values for unmeasured species. Regression equations derived from independent contrasts can be placed back onto the original data space, including computation of both conﬁdence intervals and prediction intervals for new observations. Predictions for unmeasured species (including extinct forms) can be made increasingly accurate and precise as the speciﬁcity of their placement on a phylogenetic tree increases, which can greatly increase statistical power to detect, for example, deviation of a single species from an allometric prediction. We reexamine published data for basal metabolic rates (BMR) of birds and show that conventional and phylogenetic allometric equations differ signiﬁcantly. In new results, we show that, as compared with nonpasserines, passerines exhibit a lower rate of evolution in both body mass and mass-corrected BMR; passerines also have signiﬁcantly smaller body masses than their sister clade. These differences may justify separate, clade-speciﬁc allometric equations for prediction of avian basal metabolic rates.","DOI":"10.1086/303327","ISSN":"0003-0147, 1537-5323","shortTitle":"Using the Past to Predict the Present","language":"en","author":[{"family":"Garland, Jr.,","given":"Theodore"},{"family":"Ives","given":"Anthony R."}],"issued":{"date-parts":[["2000",3]]}}}],"schema":"https://github.com/citation-style-language/schema/raw/master/csl-citation.json"} </w:instrText>
      </w:r>
      <w:r w:rsidRPr="000B6DFC">
        <w:fldChar w:fldCharType="separate"/>
      </w:r>
      <w:r w:rsidRPr="000B6DFC">
        <w:rPr>
          <w:noProof/>
        </w:rPr>
        <w:t>(Garland, Jr., and Ives 2000)</w:t>
      </w:r>
      <w:r w:rsidRPr="000B6DFC">
        <w:fldChar w:fldCharType="end"/>
      </w:r>
      <w:r w:rsidRPr="000B6DFC">
        <w:t xml:space="preserve">. </w:t>
      </w:r>
    </w:p>
    <w:p w14:paraId="524A1FD8" w14:textId="01473C8E" w:rsidR="000B6DFC" w:rsidRPr="000B6DFC" w:rsidRDefault="000B6DFC" w:rsidP="000B6DFC">
      <w:pPr>
        <w:ind w:firstLine="720"/>
      </w:pPr>
      <w:r w:rsidRPr="000B6DFC">
        <w:t xml:space="preserve">Next, we created two additional matrices that are essential for matrix multiplication. One, a randomized standard normal matrix with n number of (characters/tree tips) </w:t>
      </w:r>
      <m:oMath>
        <m:r>
          <m:rPr>
            <m:sty m:val="p"/>
          </m:rPr>
          <w:rPr>
            <w:rFonts w:ascii="Cambria Math" w:hAnsi="Cambria Math" w:hint="eastAsia"/>
            <w:lang w:eastAsia="zh-CN"/>
          </w:rPr>
          <m:t>X</m:t>
        </m:r>
      </m:oMath>
      <w:r w:rsidRPr="000B6DFC">
        <w:t xml:space="preserve"> to mold the shape of the output. Another is a stand-alone variance-covariance matrix </w:t>
      </w:r>
      <m:oMath>
        <m:r>
          <w:rPr>
            <w:rFonts w:ascii="Cambria Math" w:hAnsi="Cambria Math"/>
          </w:rPr>
          <m:t>R</m:t>
        </m:r>
      </m:oMath>
      <w:r w:rsidRPr="000B6DFC">
        <w:t xml:space="preserve"> with no association with the tree. </w:t>
      </w:r>
      <m:oMath>
        <m:r>
          <w:rPr>
            <w:rFonts w:ascii="Cambria Math" w:hAnsi="Cambria Math"/>
          </w:rPr>
          <m:t>R</m:t>
        </m:r>
      </m:oMath>
      <w:r w:rsidRPr="000B6DFC">
        <w:rPr>
          <w:b/>
        </w:rPr>
        <w:t xml:space="preserve"> </w:t>
      </w:r>
      <w:r w:rsidRPr="000B6DFC">
        <w:t xml:space="preserve">is what we use to set correlation between tip and trait or in other words, </w:t>
      </w:r>
      <w:proofErr w:type="spellStart"/>
      <w:r w:rsidRPr="000B6DFC">
        <w:t>cdg</w:t>
      </w:r>
      <w:proofErr w:type="spellEnd"/>
      <w:r w:rsidRPr="000B6DFC">
        <w:t xml:space="preserve">-level and SNP. The correlation coefficient between the </w:t>
      </w:r>
      <w:proofErr w:type="spellStart"/>
      <w:r w:rsidRPr="000B6DFC">
        <w:t>cdg</w:t>
      </w:r>
      <w:proofErr w:type="spellEnd"/>
      <w:r w:rsidRPr="000B6DFC">
        <w:t>-level and the SNP is set at 0.9.</w:t>
      </w:r>
    </w:p>
    <w:p w14:paraId="00B482F4" w14:textId="77777777" w:rsidR="000B6DFC" w:rsidRPr="000B6DFC" w:rsidRDefault="000B6DFC" w:rsidP="000B6DFC"/>
    <w:p w14:paraId="28108A2E" w14:textId="77777777" w:rsidR="000B6DFC" w:rsidRPr="000B6DFC" w:rsidRDefault="000B6DFC" w:rsidP="000B6DFC">
      <w:pPr>
        <w:sectPr w:rsidR="000B6DFC" w:rsidRPr="000B6DFC" w:rsidSect="001357BC">
          <w:pgSz w:w="12240" w:h="15840"/>
          <w:pgMar w:top="1440" w:right="1440" w:bottom="1440" w:left="1440" w:header="720" w:footer="720" w:gutter="0"/>
          <w:cols w:space="720"/>
          <w:docGrid w:linePitch="360"/>
        </w:sectPr>
      </w:pPr>
    </w:p>
    <w:p w14:paraId="1D91E1C1" w14:textId="77777777" w:rsidR="000B6DFC" w:rsidRPr="000B6DFC" w:rsidRDefault="000B6DFC" w:rsidP="000B6DFC">
      <w:r w:rsidRPr="000B6DFC">
        <w:t>X: Standard normal matrix</w:t>
      </w:r>
    </w:p>
    <w:tbl>
      <w:tblPr>
        <w:tblStyle w:val="TableGrid1"/>
        <w:tblW w:w="0" w:type="auto"/>
        <w:tblLook w:val="04A0" w:firstRow="1" w:lastRow="0" w:firstColumn="1" w:lastColumn="0" w:noHBand="0" w:noVBand="1"/>
      </w:tblPr>
      <w:tblGrid>
        <w:gridCol w:w="1372"/>
        <w:gridCol w:w="1372"/>
      </w:tblGrid>
      <w:tr w:rsidR="000B6DFC" w:rsidRPr="000B6DFC" w14:paraId="65A947D0" w14:textId="77777777" w:rsidTr="001426EF">
        <w:trPr>
          <w:trHeight w:val="320"/>
        </w:trPr>
        <w:tc>
          <w:tcPr>
            <w:tcW w:w="1372" w:type="dxa"/>
            <w:noWrap/>
            <w:hideMark/>
          </w:tcPr>
          <w:p w14:paraId="008E5C55" w14:textId="77777777" w:rsidR="000B6DFC" w:rsidRPr="000B6DFC" w:rsidRDefault="000B6DFC" w:rsidP="000B6DFC">
            <w:r w:rsidRPr="000B6DFC">
              <w:t>0.18802917</w:t>
            </w:r>
          </w:p>
        </w:tc>
        <w:tc>
          <w:tcPr>
            <w:tcW w:w="1372" w:type="dxa"/>
            <w:noWrap/>
            <w:hideMark/>
          </w:tcPr>
          <w:p w14:paraId="7078CEFA" w14:textId="77777777" w:rsidR="000B6DFC" w:rsidRPr="000B6DFC" w:rsidRDefault="000B6DFC" w:rsidP="000B6DFC">
            <w:r w:rsidRPr="000B6DFC">
              <w:t>-0.5907137</w:t>
            </w:r>
          </w:p>
        </w:tc>
      </w:tr>
      <w:tr w:rsidR="000B6DFC" w:rsidRPr="000B6DFC" w14:paraId="42E18EBC" w14:textId="77777777" w:rsidTr="001426EF">
        <w:trPr>
          <w:trHeight w:val="320"/>
        </w:trPr>
        <w:tc>
          <w:tcPr>
            <w:tcW w:w="1372" w:type="dxa"/>
            <w:noWrap/>
            <w:hideMark/>
          </w:tcPr>
          <w:p w14:paraId="2A34F56B" w14:textId="77777777" w:rsidR="000B6DFC" w:rsidRPr="000B6DFC" w:rsidRDefault="000B6DFC" w:rsidP="000B6DFC">
            <w:r w:rsidRPr="000B6DFC">
              <w:t>1.13847969</w:t>
            </w:r>
          </w:p>
        </w:tc>
        <w:tc>
          <w:tcPr>
            <w:tcW w:w="1372" w:type="dxa"/>
            <w:noWrap/>
            <w:hideMark/>
          </w:tcPr>
          <w:p w14:paraId="4CB7D134" w14:textId="77777777" w:rsidR="000B6DFC" w:rsidRPr="000B6DFC" w:rsidRDefault="000B6DFC" w:rsidP="000B6DFC">
            <w:r w:rsidRPr="000B6DFC">
              <w:t>-0.5096937</w:t>
            </w:r>
          </w:p>
        </w:tc>
      </w:tr>
      <w:tr w:rsidR="000B6DFC" w:rsidRPr="000B6DFC" w14:paraId="3BA3A424" w14:textId="77777777" w:rsidTr="001426EF">
        <w:trPr>
          <w:trHeight w:val="320"/>
        </w:trPr>
        <w:tc>
          <w:tcPr>
            <w:tcW w:w="1372" w:type="dxa"/>
            <w:noWrap/>
            <w:hideMark/>
          </w:tcPr>
          <w:p w14:paraId="622D89C7" w14:textId="77777777" w:rsidR="000B6DFC" w:rsidRPr="000B6DFC" w:rsidRDefault="000B6DFC" w:rsidP="000B6DFC">
            <w:r w:rsidRPr="000B6DFC">
              <w:t>-1.2191201</w:t>
            </w:r>
          </w:p>
        </w:tc>
        <w:tc>
          <w:tcPr>
            <w:tcW w:w="1372" w:type="dxa"/>
            <w:noWrap/>
            <w:hideMark/>
          </w:tcPr>
          <w:p w14:paraId="080B7C13" w14:textId="77777777" w:rsidR="000B6DFC" w:rsidRPr="000B6DFC" w:rsidRDefault="000B6DFC" w:rsidP="000B6DFC">
            <w:r w:rsidRPr="000B6DFC">
              <w:t>-1.8405232</w:t>
            </w:r>
          </w:p>
        </w:tc>
      </w:tr>
      <w:tr w:rsidR="000B6DFC" w:rsidRPr="000B6DFC" w14:paraId="792B2D53" w14:textId="77777777" w:rsidTr="001426EF">
        <w:trPr>
          <w:trHeight w:val="320"/>
        </w:trPr>
        <w:tc>
          <w:tcPr>
            <w:tcW w:w="1372" w:type="dxa"/>
            <w:noWrap/>
            <w:hideMark/>
          </w:tcPr>
          <w:p w14:paraId="0FDCDE9C" w14:textId="77777777" w:rsidR="000B6DFC" w:rsidRPr="000B6DFC" w:rsidRDefault="000B6DFC" w:rsidP="000B6DFC">
            <w:r w:rsidRPr="000B6DFC">
              <w:t>0.58918957</w:t>
            </w:r>
          </w:p>
        </w:tc>
        <w:tc>
          <w:tcPr>
            <w:tcW w:w="1372" w:type="dxa"/>
            <w:noWrap/>
            <w:hideMark/>
          </w:tcPr>
          <w:p w14:paraId="2754BEDF" w14:textId="77777777" w:rsidR="000B6DFC" w:rsidRPr="000B6DFC" w:rsidRDefault="000B6DFC" w:rsidP="000B6DFC">
            <w:r w:rsidRPr="000B6DFC">
              <w:t>-0.1485317</w:t>
            </w:r>
          </w:p>
        </w:tc>
      </w:tr>
      <w:tr w:rsidR="000B6DFC" w:rsidRPr="000B6DFC" w14:paraId="5CBA91F7" w14:textId="77777777" w:rsidTr="001426EF">
        <w:trPr>
          <w:trHeight w:val="320"/>
        </w:trPr>
        <w:tc>
          <w:tcPr>
            <w:tcW w:w="1372" w:type="dxa"/>
            <w:noWrap/>
            <w:hideMark/>
          </w:tcPr>
          <w:p w14:paraId="0876D1D3" w14:textId="77777777" w:rsidR="000B6DFC" w:rsidRPr="000B6DFC" w:rsidRDefault="000B6DFC" w:rsidP="000B6DFC">
            <w:r w:rsidRPr="000B6DFC">
              <w:t>-1.1600177</w:t>
            </w:r>
          </w:p>
        </w:tc>
        <w:tc>
          <w:tcPr>
            <w:tcW w:w="1372" w:type="dxa"/>
            <w:noWrap/>
            <w:hideMark/>
          </w:tcPr>
          <w:p w14:paraId="515C4B1E" w14:textId="77777777" w:rsidR="000B6DFC" w:rsidRPr="000B6DFC" w:rsidRDefault="000B6DFC" w:rsidP="000B6DFC">
            <w:r w:rsidRPr="000B6DFC">
              <w:t>1.93584266</w:t>
            </w:r>
          </w:p>
        </w:tc>
      </w:tr>
      <w:tr w:rsidR="000B6DFC" w:rsidRPr="000B6DFC" w14:paraId="5B30BAAD" w14:textId="77777777" w:rsidTr="001426EF">
        <w:trPr>
          <w:trHeight w:val="320"/>
        </w:trPr>
        <w:tc>
          <w:tcPr>
            <w:tcW w:w="1372" w:type="dxa"/>
            <w:noWrap/>
            <w:hideMark/>
          </w:tcPr>
          <w:p w14:paraId="7C7EA949" w14:textId="77777777" w:rsidR="000B6DFC" w:rsidRPr="000B6DFC" w:rsidRDefault="000B6DFC" w:rsidP="000B6DFC">
            <w:r w:rsidRPr="000B6DFC">
              <w:t>-0.1380378</w:t>
            </w:r>
          </w:p>
        </w:tc>
        <w:tc>
          <w:tcPr>
            <w:tcW w:w="1372" w:type="dxa"/>
            <w:noWrap/>
            <w:hideMark/>
          </w:tcPr>
          <w:p w14:paraId="22315FB0" w14:textId="77777777" w:rsidR="000B6DFC" w:rsidRPr="000B6DFC" w:rsidRDefault="000B6DFC" w:rsidP="000B6DFC">
            <w:r w:rsidRPr="000B6DFC">
              <w:t>-1.397533</w:t>
            </w:r>
          </w:p>
        </w:tc>
      </w:tr>
    </w:tbl>
    <w:p w14:paraId="19DDCFB4" w14:textId="77777777" w:rsidR="000B6DFC" w:rsidRPr="000B6DFC" w:rsidRDefault="000B6DFC" w:rsidP="000B6DFC">
      <w:r w:rsidRPr="000B6DFC">
        <w:t>R: Tree-free var-</w:t>
      </w:r>
      <w:proofErr w:type="spellStart"/>
      <w:r w:rsidRPr="000B6DFC">
        <w:t>covar</w:t>
      </w:r>
      <w:proofErr w:type="spellEnd"/>
      <w:r w:rsidRPr="000B6DFC">
        <w:t xml:space="preserve"> matrix</w:t>
      </w:r>
    </w:p>
    <w:tbl>
      <w:tblPr>
        <w:tblStyle w:val="TableGrid1"/>
        <w:tblW w:w="0" w:type="auto"/>
        <w:tblLook w:val="04A0" w:firstRow="1" w:lastRow="0" w:firstColumn="1" w:lastColumn="0" w:noHBand="0" w:noVBand="1"/>
      </w:tblPr>
      <w:tblGrid>
        <w:gridCol w:w="1300"/>
        <w:gridCol w:w="1300"/>
      </w:tblGrid>
      <w:tr w:rsidR="000B6DFC" w:rsidRPr="000B6DFC" w14:paraId="729B0066" w14:textId="77777777" w:rsidTr="001426EF">
        <w:trPr>
          <w:trHeight w:val="320"/>
        </w:trPr>
        <w:tc>
          <w:tcPr>
            <w:tcW w:w="1300" w:type="dxa"/>
            <w:noWrap/>
            <w:hideMark/>
          </w:tcPr>
          <w:p w14:paraId="6D75F5BE" w14:textId="77777777" w:rsidR="000B6DFC" w:rsidRPr="000B6DFC" w:rsidRDefault="000B6DFC" w:rsidP="000B6DFC">
            <w:r w:rsidRPr="000B6DFC">
              <w:t>1</w:t>
            </w:r>
          </w:p>
        </w:tc>
        <w:tc>
          <w:tcPr>
            <w:tcW w:w="1300" w:type="dxa"/>
            <w:noWrap/>
            <w:hideMark/>
          </w:tcPr>
          <w:p w14:paraId="6161738E" w14:textId="77777777" w:rsidR="000B6DFC" w:rsidRPr="000B6DFC" w:rsidRDefault="000B6DFC" w:rsidP="000B6DFC">
            <w:r w:rsidRPr="000B6DFC">
              <w:t>0.9</w:t>
            </w:r>
          </w:p>
        </w:tc>
      </w:tr>
      <w:tr w:rsidR="000B6DFC" w:rsidRPr="000B6DFC" w14:paraId="6609EE5B" w14:textId="77777777" w:rsidTr="001426EF">
        <w:trPr>
          <w:trHeight w:val="320"/>
        </w:trPr>
        <w:tc>
          <w:tcPr>
            <w:tcW w:w="1300" w:type="dxa"/>
            <w:noWrap/>
            <w:hideMark/>
          </w:tcPr>
          <w:p w14:paraId="3F6B45E3" w14:textId="77777777" w:rsidR="000B6DFC" w:rsidRPr="000B6DFC" w:rsidRDefault="000B6DFC" w:rsidP="000B6DFC">
            <w:r w:rsidRPr="000B6DFC">
              <w:t>0.9</w:t>
            </w:r>
          </w:p>
        </w:tc>
        <w:tc>
          <w:tcPr>
            <w:tcW w:w="1300" w:type="dxa"/>
            <w:noWrap/>
            <w:hideMark/>
          </w:tcPr>
          <w:p w14:paraId="1164E09F" w14:textId="77777777" w:rsidR="000B6DFC" w:rsidRPr="000B6DFC" w:rsidRDefault="000B6DFC" w:rsidP="000B6DFC">
            <w:r w:rsidRPr="000B6DFC">
              <w:t>1</w:t>
            </w:r>
          </w:p>
        </w:tc>
      </w:tr>
    </w:tbl>
    <w:p w14:paraId="2609F48C" w14:textId="77777777" w:rsidR="000B6DFC" w:rsidRPr="000B6DFC" w:rsidRDefault="000B6DFC" w:rsidP="000B6DFC">
      <w:pPr>
        <w:sectPr w:rsidR="000B6DFC" w:rsidRPr="000B6DFC" w:rsidSect="001A591B">
          <w:type w:val="continuous"/>
          <w:pgSz w:w="12240" w:h="15840"/>
          <w:pgMar w:top="1440" w:right="1440" w:bottom="1440" w:left="1440" w:header="720" w:footer="720" w:gutter="0"/>
          <w:cols w:num="2" w:space="720"/>
          <w:docGrid w:linePitch="360"/>
        </w:sectPr>
      </w:pPr>
    </w:p>
    <w:p w14:paraId="3D9F2B0E" w14:textId="5E3DC7B3" w:rsidR="000B6DFC" w:rsidRPr="000B6DFC" w:rsidRDefault="000B6DFC" w:rsidP="00684EAA">
      <w:pPr>
        <w:ind w:firstLine="720"/>
      </w:pPr>
      <w:r w:rsidRPr="000B6DFC">
        <w:lastRenderedPageBreak/>
        <w:t xml:space="preserve">Second, we apply Cholesky decomposition on </w:t>
      </w:r>
      <m:oMath>
        <m:r>
          <w:rPr>
            <w:rFonts w:ascii="Cambria Math" w:hAnsi="Cambria Math"/>
          </w:rPr>
          <m:t>R</m:t>
        </m:r>
      </m:oMath>
      <w:r w:rsidRPr="000B6DFC">
        <w:t xml:space="preserve"> and </w:t>
      </w:r>
      <m:oMath>
        <m:r>
          <w:rPr>
            <w:rFonts w:ascii="Cambria Math" w:hAnsi="Cambria Math"/>
          </w:rPr>
          <m:t>V</m:t>
        </m:r>
      </m:oMath>
      <w:r w:rsidRPr="000B6DFC">
        <w:t xml:space="preserve"> to get our coefficients. We then use that to perform matrix multiplication on three matrices </w:t>
      </w:r>
      <m:oMath>
        <m:r>
          <m:rPr>
            <m:sty m:val="p"/>
          </m:rPr>
          <w:rPr>
            <w:rFonts w:ascii="Cambria Math" w:hAnsi="Cambria Math" w:hint="eastAsia"/>
            <w:lang w:eastAsia="zh-CN"/>
          </w:rPr>
          <m:t>X</m:t>
        </m:r>
      </m:oMath>
      <w:r w:rsidRPr="000B6DFC">
        <w:t xml:space="preserve">, </w:t>
      </w:r>
      <m:oMath>
        <m:r>
          <w:rPr>
            <w:rFonts w:ascii="Cambria Math" w:hAnsi="Cambria Math"/>
          </w:rPr>
          <m:t>R</m:t>
        </m:r>
      </m:oMath>
      <w:r w:rsidRPr="000B6DFC">
        <w:t xml:space="preserve">, and </w:t>
      </w:r>
      <m:oMath>
        <m:r>
          <w:rPr>
            <w:rFonts w:ascii="Cambria Math" w:hAnsi="Cambria Math"/>
          </w:rPr>
          <m:t>V</m:t>
        </m:r>
      </m:oMath>
      <w:r w:rsidRPr="000B6DFC">
        <w:t xml:space="preserve">, with </w:t>
      </w:r>
      <m:oMath>
        <m:r>
          <m:rPr>
            <m:sty m:val="p"/>
          </m:rPr>
          <w:rPr>
            <w:rFonts w:ascii="Cambria Math" w:hAnsi="Cambria Math" w:hint="eastAsia"/>
            <w:lang w:eastAsia="zh-CN"/>
          </w:rPr>
          <m:t>X</m:t>
        </m:r>
      </m:oMath>
      <w:r w:rsidRPr="000B6DFC">
        <w:rPr>
          <w:b/>
        </w:rPr>
        <w:t xml:space="preserve"> </w:t>
      </w:r>
      <w:proofErr w:type="spellStart"/>
      <w:r w:rsidRPr="000B6DFC">
        <w:t>and</w:t>
      </w:r>
      <w:proofErr w:type="spellEnd"/>
      <w:r w:rsidRPr="000B6DFC">
        <w:t xml:space="preserve"> </w:t>
      </w:r>
      <m:oMath>
        <m:r>
          <w:rPr>
            <w:rFonts w:ascii="Cambria Math" w:hAnsi="Cambria Math"/>
          </w:rPr>
          <m:t>R</m:t>
        </m:r>
      </m:oMath>
      <w:r w:rsidRPr="000B6DFC">
        <w:t xml:space="preserve"> transposed. [yinheng can you </w:t>
      </w:r>
      <w:proofErr w:type="spellStart"/>
      <w:r w:rsidRPr="000B6DFC">
        <w:t>plz</w:t>
      </w:r>
      <w:proofErr w:type="spellEnd"/>
      <w:r w:rsidRPr="000B6DFC">
        <w:t xml:space="preserve"> draw an matrix multiplication: </w:t>
      </w:r>
      <w:proofErr w:type="gramStart"/>
      <w:r w:rsidRPr="000B6DFC">
        <w:t>dim(</w:t>
      </w:r>
      <w:proofErr w:type="gramEnd"/>
      <w:r w:rsidRPr="000B6DFC">
        <w:t>2 6) x dim(6 6)]</w:t>
      </w:r>
    </w:p>
    <w:tbl>
      <w:tblPr>
        <w:tblW w:w="4086" w:type="dxa"/>
        <w:jc w:val="center"/>
        <w:tblCellSpacing w:w="0" w:type="dxa"/>
        <w:tblCellMar>
          <w:top w:w="15" w:type="dxa"/>
          <w:left w:w="15" w:type="dxa"/>
          <w:bottom w:w="15" w:type="dxa"/>
          <w:right w:w="15" w:type="dxa"/>
        </w:tblCellMar>
        <w:tblLook w:val="04A0" w:firstRow="1" w:lastRow="0" w:firstColumn="1" w:lastColumn="0" w:noHBand="0" w:noVBand="1"/>
      </w:tblPr>
      <w:tblGrid>
        <w:gridCol w:w="983"/>
        <w:gridCol w:w="1516"/>
        <w:gridCol w:w="1587"/>
      </w:tblGrid>
      <w:tr w:rsidR="000B6DFC" w:rsidRPr="000B6DFC" w14:paraId="056D241C"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E438E8E" w14:textId="77777777" w:rsidR="000B6DFC" w:rsidRPr="000B6DFC" w:rsidRDefault="000B6DFC" w:rsidP="000B6DFC">
            <w:pPr>
              <w:rPr>
                <w:b/>
                <w:bCs/>
              </w:rPr>
            </w:pPr>
            <w:r w:rsidRPr="000B6DFC">
              <w:rPr>
                <w:b/>
                <w:bCs/>
              </w:rPr>
              <w:t>PA14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0C0A897" w14:textId="77777777" w:rsidR="000B6DFC" w:rsidRPr="000B6DFC" w:rsidRDefault="000B6DFC" w:rsidP="000B6DFC">
            <w:r w:rsidRPr="000B6DFC">
              <w:t>0.019817256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A107BE1" w14:textId="77777777" w:rsidR="000B6DFC" w:rsidRPr="000B6DFC" w:rsidRDefault="000B6DFC" w:rsidP="000B6DFC">
            <w:r w:rsidRPr="000B6DFC">
              <w:t>-9.302113e-03</w:t>
            </w:r>
          </w:p>
        </w:tc>
      </w:tr>
      <w:tr w:rsidR="000B6DFC" w:rsidRPr="000B6DFC" w14:paraId="6941E34E"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70EF095" w14:textId="77777777" w:rsidR="000B6DFC" w:rsidRPr="000B6DFC" w:rsidRDefault="000B6DFC" w:rsidP="000B6DFC">
            <w:pPr>
              <w:rPr>
                <w:b/>
                <w:bCs/>
              </w:rPr>
            </w:pPr>
            <w:r w:rsidRPr="000B6DFC">
              <w:rPr>
                <w:b/>
                <w:bCs/>
              </w:rPr>
              <w:t>M37351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233056A1" w14:textId="77777777" w:rsidR="000B6DFC" w:rsidRPr="000B6DFC" w:rsidRDefault="000B6DFC" w:rsidP="000B6DFC">
            <w:r w:rsidRPr="000B6DFC">
              <w:t>0.049611505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0781171" w14:textId="77777777" w:rsidR="000B6DFC" w:rsidRPr="000B6DFC" w:rsidRDefault="000B6DFC" w:rsidP="000B6DFC">
            <w:r w:rsidRPr="000B6DFC">
              <w:t>1.229244e-02</w:t>
            </w:r>
          </w:p>
        </w:tc>
      </w:tr>
      <w:tr w:rsidR="000B6DFC" w:rsidRPr="000B6DFC" w14:paraId="3BCC2654"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FBA1D93" w14:textId="77777777" w:rsidR="000B6DFC" w:rsidRPr="000B6DFC" w:rsidRDefault="000B6DFC" w:rsidP="000B6DFC">
            <w:pPr>
              <w:rPr>
                <w:b/>
                <w:bCs/>
              </w:rPr>
            </w:pPr>
            <w:r w:rsidRPr="000B6DFC">
              <w:rPr>
                <w:b/>
                <w:bCs/>
              </w:rPr>
              <w:t>M1608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20D5C01" w14:textId="77777777" w:rsidR="000B6DFC" w:rsidRPr="000B6DFC" w:rsidRDefault="000B6DFC" w:rsidP="000B6DFC">
            <w:r w:rsidRPr="000B6DFC">
              <w:t>0.029258089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58F76C5" w14:textId="77777777" w:rsidR="000B6DFC" w:rsidRPr="000B6DFC" w:rsidRDefault="000B6DFC" w:rsidP="000B6DFC">
            <w:r w:rsidRPr="000B6DFC">
              <w:t>-1.709763e-02</w:t>
            </w:r>
          </w:p>
        </w:tc>
      </w:tr>
      <w:tr w:rsidR="000B6DFC" w:rsidRPr="000B6DFC" w14:paraId="46442AF4"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1E7384A" w14:textId="77777777" w:rsidR="000B6DFC" w:rsidRPr="000B6DFC" w:rsidRDefault="000B6DFC" w:rsidP="000B6DFC">
            <w:pPr>
              <w:rPr>
                <w:b/>
                <w:bCs/>
              </w:rPr>
            </w:pPr>
            <w:r w:rsidRPr="000B6DFC">
              <w:rPr>
                <w:b/>
                <w:bCs/>
              </w:rPr>
              <w:t>F34365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E672535" w14:textId="77777777" w:rsidR="000B6DFC" w:rsidRPr="000B6DFC" w:rsidRDefault="000B6DFC" w:rsidP="000B6DFC">
            <w:r w:rsidRPr="000B6DFC">
              <w:t>0.061979149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60B302F" w14:textId="77777777" w:rsidR="000B6DFC" w:rsidRPr="000B6DFC" w:rsidRDefault="000B6DFC" w:rsidP="000B6DFC">
            <w:r w:rsidRPr="000B6DFC">
              <w:t>3.705461e-02</w:t>
            </w:r>
          </w:p>
        </w:tc>
        <w:bookmarkStart w:id="43" w:name="_GoBack"/>
        <w:bookmarkEnd w:id="43"/>
      </w:tr>
      <w:tr w:rsidR="000B6DFC" w:rsidRPr="000B6DFC" w14:paraId="7EB0A919"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030AF1A" w14:textId="77777777" w:rsidR="000B6DFC" w:rsidRPr="000B6DFC" w:rsidRDefault="000B6DFC" w:rsidP="000B6DFC">
            <w:pPr>
              <w:rPr>
                <w:b/>
                <w:bCs/>
              </w:rPr>
            </w:pPr>
            <w:r w:rsidRPr="000B6DFC">
              <w:rPr>
                <w:b/>
                <w:bCs/>
              </w:rPr>
              <w:t>H47921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BA57D5" w14:textId="77777777" w:rsidR="000B6DFC" w:rsidRPr="000B6DFC" w:rsidRDefault="000B6DFC" w:rsidP="000B6DFC">
            <w:r w:rsidRPr="000B6DFC">
              <w:t>-0.096827124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5C8429F" w14:textId="77777777" w:rsidR="000B6DFC" w:rsidRPr="000B6DFC" w:rsidRDefault="000B6DFC" w:rsidP="000B6DFC">
            <w:r w:rsidRPr="000B6DFC">
              <w:t>-1.671091e-02</w:t>
            </w:r>
          </w:p>
        </w:tc>
      </w:tr>
      <w:tr w:rsidR="000B6DFC" w:rsidRPr="000B6DFC" w14:paraId="3359C096"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A540E08" w14:textId="77777777" w:rsidR="000B6DFC" w:rsidRPr="000B6DFC" w:rsidRDefault="000B6DFC" w:rsidP="000B6DFC">
            <w:pPr>
              <w:rPr>
                <w:b/>
                <w:bCs/>
              </w:rPr>
            </w:pPr>
            <w:r w:rsidRPr="000B6DFC">
              <w:rPr>
                <w:b/>
                <w:bCs/>
              </w:rPr>
              <w:t>T6313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5AB1CC0" w14:textId="77777777" w:rsidR="000B6DFC" w:rsidRPr="000B6DFC" w:rsidRDefault="000B6DFC" w:rsidP="000B6DFC">
            <w:r w:rsidRPr="000B6DFC">
              <w:t>-0.056074563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707AD567" w14:textId="77777777" w:rsidR="000B6DFC" w:rsidRPr="000B6DFC" w:rsidRDefault="000B6DFC" w:rsidP="000B6DFC">
            <w:r w:rsidRPr="000B6DFC">
              <w:t>-7.465812e-02</w:t>
            </w:r>
          </w:p>
        </w:tc>
      </w:tr>
    </w:tbl>
    <w:p w14:paraId="153E1130" w14:textId="77777777" w:rsidR="000B6DFC" w:rsidRPr="000B6DFC" w:rsidRDefault="000B6DFC" w:rsidP="000B6DFC">
      <w:r w:rsidRPr="000B6DFC">
        <w:t xml:space="preserve">The output above describes two vectors that are strongly correlated with one another. We proceed to binarize the second vector using </w:t>
      </w:r>
      <w:proofErr w:type="spellStart"/>
      <w:r w:rsidRPr="000B6DFC">
        <w:t>pnorm</w:t>
      </w:r>
      <w:proofErr w:type="spellEnd"/>
      <w:r w:rsidRPr="000B6DFC">
        <w:t xml:space="preserve"> to [</w:t>
      </w:r>
      <w:proofErr w:type="spellStart"/>
      <w:r w:rsidRPr="000B6DFC">
        <w:t>yinheng</w:t>
      </w:r>
      <w:proofErr w:type="spellEnd"/>
      <w:r w:rsidRPr="000B6DFC">
        <w:t xml:space="preserve"> </w:t>
      </w:r>
      <w:proofErr w:type="spellStart"/>
      <w:r w:rsidRPr="000B6DFC">
        <w:t>plz</w:t>
      </w:r>
      <w:proofErr w:type="spellEnd"/>
      <w:r w:rsidRPr="000B6DFC">
        <w:t xml:space="preserve"> complete this] and expending those values in a binomial distribution with one success trial and 50% probability to yield a discrete number. We repeat this discretize step to generate n number of random false positive and true negative SNPs. The first vector is left at its continuous state acting as our predictor variable Y or </w:t>
      </w:r>
      <w:proofErr w:type="spellStart"/>
      <w:r w:rsidRPr="000B6DFC">
        <w:t>cdg</w:t>
      </w:r>
      <w:proofErr w:type="spellEnd"/>
      <w:r w:rsidRPr="000B6DFC">
        <w:t xml:space="preserve">-level.  </w:t>
      </w:r>
    </w:p>
    <w:p w14:paraId="092617FC" w14:textId="77777777" w:rsidR="000B6DFC" w:rsidRPr="000B6DFC" w:rsidRDefault="000B6DFC" w:rsidP="000B6DFC">
      <w:pPr>
        <w:ind w:firstLine="720"/>
      </w:pPr>
      <w:r w:rsidRPr="000B6DFC">
        <w:t xml:space="preserve">Finally, we merge the randomized SNP matrix with the two correlated variables to use as our </w:t>
      </w:r>
      <w:proofErr w:type="spellStart"/>
      <w:r w:rsidRPr="000B6DFC">
        <w:t>xgboost</w:t>
      </w:r>
      <w:proofErr w:type="spellEnd"/>
      <w:r w:rsidRPr="000B6DFC">
        <w:t xml:space="preserve"> input. The correlation between the continuous variable Y and discrete variable X is calculated, using Pearson’s method, prior to running the algorithm so we know what to expect of the </w:t>
      </w:r>
      <w:proofErr w:type="spellStart"/>
      <w:r w:rsidRPr="000B6DFC">
        <w:t>xgboost</w:t>
      </w:r>
      <w:proofErr w:type="spellEnd"/>
      <w:r w:rsidRPr="000B6DFC">
        <w:t xml:space="preserve"> output. The sensitivity of the algorithm becomes apparent when the two target variables are highly correlated with a coefficient of &gt;= 0.6 [don’t have the exact number but roughly around that range]. Statistical analyses are performed using CRAN’s core statistic package.</w:t>
      </w:r>
    </w:p>
    <w:p w14:paraId="508A241B" w14:textId="5E980BA1" w:rsidR="003D450C" w:rsidRDefault="003D450C" w:rsidP="001F1121">
      <w:pPr>
        <w:rPr>
          <w:ins w:id="44" w:author="Weigang Qiu" w:date="2018-04-30T13:46:00Z"/>
          <w:b/>
        </w:rPr>
      </w:pPr>
    </w:p>
    <w:p w14:paraId="13DBB089" w14:textId="0FF56E6E" w:rsidR="004311B1" w:rsidRDefault="004311B1" w:rsidP="001F1121">
      <w:pPr>
        <w:rPr>
          <w:b/>
        </w:rPr>
      </w:pPr>
      <w:ins w:id="45" w:author="Weigang Qiu" w:date="2018-04-30T13:46:00Z">
        <w:r>
          <w:rPr>
            <w:b/>
          </w:rPr>
          <w:t xml:space="preserve">Tools </w:t>
        </w:r>
      </w:ins>
      <w:ins w:id="46" w:author="Weigang Qiu" w:date="2018-04-30T13:47:00Z">
        <w:r>
          <w:rPr>
            <w:b/>
          </w:rPr>
          <w:t xml:space="preserve">(R packages) </w:t>
        </w:r>
      </w:ins>
      <w:ins w:id="47" w:author="Weigang Qiu" w:date="2018-04-30T13:46:00Z">
        <w:r>
          <w:rPr>
            <w:b/>
          </w:rPr>
          <w:t>&amp; steps</w:t>
        </w:r>
      </w:ins>
    </w:p>
    <w:p w14:paraId="651F42C5" w14:textId="00DB9915" w:rsidR="008B7460" w:rsidDel="004311B1" w:rsidRDefault="008B7460" w:rsidP="008B7460">
      <w:pPr>
        <w:rPr>
          <w:del w:id="48" w:author="Weigang Qiu" w:date="2018-04-30T13:47:00Z"/>
          <w:b/>
        </w:rPr>
      </w:pPr>
      <w:del w:id="49" w:author="Weigang Qiu" w:date="2018-04-30T13:47:00Z">
        <w:r w:rsidDel="004311B1">
          <w:rPr>
            <w:b/>
          </w:rPr>
          <w:delText>Simulate SNP &amp; tree associated phenotypes</w:delText>
        </w:r>
      </w:del>
    </w:p>
    <w:p w14:paraId="7B516B63" w14:textId="2BE9BC40" w:rsidR="008B7460" w:rsidRDefault="008B7460">
      <w:pPr>
        <w:pStyle w:val="Heading2"/>
        <w:rPr>
          <w:ins w:id="50" w:author="Weigang Qiu" w:date="2018-04-30T13:45:00Z"/>
        </w:rPr>
        <w:pPrChange w:id="51" w:author="Weigang Qiu" w:date="2018-04-30T13:20:00Z">
          <w:pPr/>
        </w:pPrChange>
      </w:pPr>
      <w:del w:id="52" w:author="Weigang Qiu" w:date="2018-04-30T13:20:00Z">
        <w:r w:rsidDel="00504523">
          <w:delText>Verification using XGBoost</w:delText>
        </w:r>
      </w:del>
      <w:ins w:id="53"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54" w:author="Weigang Qiu" w:date="2018-04-30T13:45:00Z"/>
        </w:rPr>
        <w:pPrChange w:id="55" w:author="Weigang Qiu" w:date="2018-04-30T13:45:00Z">
          <w:pPr/>
        </w:pPrChange>
      </w:pPr>
      <w:ins w:id="56"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57" w:author="Weigang Qiu" w:date="2018-04-30T13:45:00Z"/>
        </w:rPr>
      </w:pPr>
      <w:ins w:id="58" w:author="Weigang Qiu" w:date="2018-04-30T13:45:00Z">
        <w:r>
          <w:t>;</w:t>
        </w:r>
      </w:ins>
    </w:p>
    <w:p w14:paraId="5AC22442" w14:textId="77777777" w:rsidR="004311B1" w:rsidRPr="004311B1" w:rsidRDefault="004311B1">
      <w:pPr>
        <w:pStyle w:val="ListParagraph"/>
        <w:rPr>
          <w:ins w:id="59" w:author="Weigang Qiu" w:date="2018-04-30T13:45:00Z"/>
        </w:rPr>
        <w:pPrChange w:id="60" w:author="Weigang Qiu" w:date="2018-04-30T13:45:00Z">
          <w:pPr/>
        </w:pPrChange>
      </w:pPr>
    </w:p>
    <w:p w14:paraId="7D919D69" w14:textId="25F2A0E9" w:rsidR="007E079B" w:rsidRDefault="004311B1">
      <w:ins w:id="61" w:author="Weigang Qiu" w:date="2018-04-30T13:21:00Z">
        <w:r>
          <w:t xml:space="preserve">your customized scripts </w:t>
        </w:r>
      </w:ins>
      <w:ins w:id="62" w:author="Weigang Qiu" w:date="2018-04-30T13:46:00Z">
        <w:r>
          <w:t xml:space="preserve">to run </w:t>
        </w:r>
        <w:proofErr w:type="spellStart"/>
        <w:r>
          <w:t>xgboost</w:t>
        </w:r>
        <w:proofErr w:type="spellEnd"/>
        <w:r>
          <w:t xml:space="preserve"> </w:t>
        </w:r>
      </w:ins>
      <w:ins w:id="63" w:author="Weigang Qiu" w:date="2018-04-30T13:37:00Z">
        <w:r w:rsidR="00012470">
          <w:t>(description in words</w:t>
        </w:r>
      </w:ins>
      <w:ins w:id="64" w:author="Weigang Qiu" w:date="2018-04-30T13:38:00Z">
        <w:r w:rsidR="00012470">
          <w:t xml:space="preserve"> &amp; equations</w:t>
        </w:r>
      </w:ins>
      <w:ins w:id="65" w:author="Weigang Qiu" w:date="2018-04-30T13:37:00Z">
        <w:r w:rsidR="00012470">
          <w:t xml:space="preserve"> &amp; then commands/scripts as supplemental material)</w:t>
        </w:r>
      </w:ins>
    </w:p>
    <w:p w14:paraId="6F038DF7" w14:textId="77777777" w:rsidR="000B6DFC" w:rsidRDefault="000B6DFC" w:rsidP="000B6DFC">
      <w:pPr>
        <w:ind w:firstLine="720"/>
        <w:jc w:val="both"/>
      </w:pPr>
      <w:r>
        <w:t>Even after we reduce the dimension of our dataset, that is from 8,532 columns to 1,078 columns, the dataset still has too many features than observations. Based on this fact, it is impossible to implement regular regression methods on this dataset. Therefore, we decided to try machine learning techniques to see if they can produce some significant outcomes on this dataset.</w:t>
      </w:r>
    </w:p>
    <w:p w14:paraId="766A313E" w14:textId="77777777" w:rsidR="000B6DFC" w:rsidRDefault="000B6DFC" w:rsidP="000B6DFC">
      <w:pPr>
        <w:ind w:firstLine="720"/>
        <w:jc w:val="both"/>
      </w:pPr>
      <w:r>
        <w:t xml:space="preserve">The first machine learning method we tried is </w:t>
      </w:r>
      <w:proofErr w:type="spellStart"/>
      <w:r>
        <w:t>XGBoost</w:t>
      </w:r>
      <w:proofErr w:type="spellEnd"/>
      <w:r>
        <w:t xml:space="preserve">. </w:t>
      </w:r>
      <w:proofErr w:type="spellStart"/>
      <w:r w:rsidRPr="004A31DA">
        <w:t>XGBoost</w:t>
      </w:r>
      <w:proofErr w:type="spellEnd"/>
      <w:r w:rsidRPr="004A31DA">
        <w:t xml:space="preserve"> is a scalable end-to-end tree boosting system</w:t>
      </w:r>
      <w:r>
        <w:t xml:space="preserve"> which is widely used </w:t>
      </w:r>
      <w:r w:rsidRPr="004A31DA">
        <w:t>on many machine learning challenges</w:t>
      </w:r>
      <w:r>
        <w:t xml:space="preserve">. It can be used in classification problems as well as regression-based problems. In our dataset, we used it in a </w:t>
      </w:r>
      <w:r>
        <w:lastRenderedPageBreak/>
        <w:t xml:space="preserve">regression-based fashion. We treat the </w:t>
      </w:r>
      <w:proofErr w:type="spellStart"/>
      <w:r>
        <w:t>cdg</w:t>
      </w:r>
      <w:proofErr w:type="spellEnd"/>
      <w:r>
        <w:t xml:space="preserve"> level as the dependent variable and the SNP states as the independent variable. Slightly different from regression analysis, we are not trying to estimate the parameters for explanatory variables. Instead, our goal is to estimate which independent variable (SNP) has the most significant impact on the dependent variable.</w:t>
      </w:r>
    </w:p>
    <w:p w14:paraId="62F002BE" w14:textId="77777777" w:rsidR="000B6DFC" w:rsidRDefault="000B6DFC" w:rsidP="000B6DFC">
      <w:pPr>
        <w:jc w:val="both"/>
      </w:pPr>
    </w:p>
    <w:p w14:paraId="2CA63088" w14:textId="77777777" w:rsidR="000B6DFC" w:rsidRDefault="000B6DFC" w:rsidP="000B6DFC">
      <w:pPr>
        <w:jc w:val="both"/>
      </w:pPr>
      <w:r>
        <w:t xml:space="preserve">Being a </w:t>
      </w:r>
      <w:r w:rsidRPr="00095923">
        <w:t>gradient boosted trees</w:t>
      </w:r>
      <w:r>
        <w:t xml:space="preserve"> algorithm, </w:t>
      </w:r>
      <w:proofErr w:type="spellStart"/>
      <w:r>
        <w:t>XGBoost</w:t>
      </w:r>
      <w:proofErr w:type="spellEnd"/>
      <w:r>
        <w:t xml:space="preserve"> takes the parameters such as ‘</w:t>
      </w:r>
      <w:proofErr w:type="spellStart"/>
      <w:r w:rsidRPr="004E68F2">
        <w:t>max_depth</w:t>
      </w:r>
      <w:proofErr w:type="spellEnd"/>
      <w:r>
        <w:t>’, ‘</w:t>
      </w:r>
      <w:r w:rsidRPr="004E68F2">
        <w:t>eta</w:t>
      </w:r>
      <w:r>
        <w:t>’, ‘</w:t>
      </w:r>
      <w:r w:rsidRPr="004E68F2">
        <w:t>gamma</w:t>
      </w:r>
      <w:r>
        <w:t>’, ‘</w:t>
      </w:r>
      <w:proofErr w:type="spellStart"/>
      <w:r>
        <w:t>num_rounds</w:t>
      </w:r>
      <w:proofErr w:type="spellEnd"/>
      <w:r>
        <w:t xml:space="preserve">’. After running through the whole dataset, it can produce the significance level of each independent variable with regard to the dependent variable. In our case, it is able to output the SNPs which are most associated with the </w:t>
      </w:r>
      <w:proofErr w:type="spellStart"/>
      <w:r>
        <w:t>cdg</w:t>
      </w:r>
      <w:proofErr w:type="spellEnd"/>
      <w:r>
        <w:t xml:space="preserve"> level.</w:t>
      </w:r>
    </w:p>
    <w:p w14:paraId="7EA08E65" w14:textId="77777777" w:rsidR="000B6DFC" w:rsidRDefault="000B6DFC" w:rsidP="000B6DFC">
      <w:pPr>
        <w:jc w:val="both"/>
      </w:pPr>
    </w:p>
    <w:p w14:paraId="7083B359" w14:textId="77777777" w:rsidR="000B6DFC" w:rsidRDefault="000B6DFC" w:rsidP="000B6DFC">
      <w:pPr>
        <w:jc w:val="both"/>
        <w:rPr>
          <w:lang w:eastAsia="zh-CN"/>
        </w:rPr>
      </w:pPr>
      <w:r>
        <w:t xml:space="preserve">In determining the effectiveness and accuracy of </w:t>
      </w:r>
      <w:proofErr w:type="spellStart"/>
      <w:r>
        <w:t>XGBoost</w:t>
      </w:r>
      <w:proofErr w:type="spellEnd"/>
      <w:r>
        <w:t xml:space="preserve">, we used simulated data as a benchmark. The method is stated in section (above). We first simulate two SNPs whose states are correlated with the </w:t>
      </w:r>
      <w:proofErr w:type="spellStart"/>
      <w:r>
        <w:t>cdg</w:t>
      </w:r>
      <w:proofErr w:type="spellEnd"/>
      <w:r>
        <w:t xml:space="preserve"> level. Then we mix them with other SNPs which have completely random states. We feed the simulate dataset to </w:t>
      </w:r>
      <w:proofErr w:type="spellStart"/>
      <w:r>
        <w:t>XGBoost</w:t>
      </w:r>
      <w:proofErr w:type="spellEnd"/>
      <w:r>
        <w:t xml:space="preserve"> and check if it is able to detect those two correlated SNPs among all other noise. </w:t>
      </w:r>
      <w:r>
        <w:rPr>
          <w:lang w:eastAsia="zh-CN"/>
        </w:rPr>
        <w:t xml:space="preserve">We generated different sized dataset to evaluate the performance of </w:t>
      </w:r>
      <w:proofErr w:type="spellStart"/>
      <w:r>
        <w:rPr>
          <w:lang w:eastAsia="zh-CN"/>
        </w:rPr>
        <w:t>XGBoost</w:t>
      </w:r>
      <w:proofErr w:type="spellEnd"/>
      <w:r>
        <w:rPr>
          <w:lang w:eastAsia="zh-CN"/>
        </w:rPr>
        <w:t xml:space="preserve"> and to determine how many observants it require to achieve a satisfactory accuracy. (Here is the result)</w:t>
      </w:r>
    </w:p>
    <w:p w14:paraId="07844483" w14:textId="77777777" w:rsidR="000B6DFC" w:rsidRDefault="000B6DFC" w:rsidP="000B6DFC">
      <w:pPr>
        <w:jc w:val="both"/>
        <w:rPr>
          <w:lang w:eastAsia="zh-CN"/>
        </w:rPr>
      </w:pPr>
    </w:p>
    <w:p w14:paraId="78450DB5" w14:textId="77777777" w:rsidR="000B6DFC" w:rsidRDefault="000B6DFC" w:rsidP="000B6DFC">
      <w:pPr>
        <w:jc w:val="both"/>
        <w:rPr>
          <w:lang w:eastAsia="zh-CN"/>
        </w:rPr>
      </w:pPr>
    </w:p>
    <w:p w14:paraId="0C2BDAD5" w14:textId="77777777" w:rsidR="000B6DFC" w:rsidRDefault="000B6DFC" w:rsidP="000B6DFC">
      <w:pPr>
        <w:jc w:val="both"/>
        <w:rPr>
          <w:highlight w:val="yellow"/>
          <w:lang w:eastAsia="zh-CN"/>
        </w:rPr>
      </w:pPr>
      <w:r w:rsidRPr="009F57BE">
        <w:rPr>
          <w:highlight w:val="yellow"/>
          <w:lang w:eastAsia="zh-CN"/>
        </w:rPr>
        <w:t>The picture and more discussion in the picture.</w:t>
      </w:r>
    </w:p>
    <w:p w14:paraId="0976DD72" w14:textId="77777777" w:rsidR="000B6DFC" w:rsidRDefault="000B6DFC" w:rsidP="000B6DFC">
      <w:pPr>
        <w:jc w:val="both"/>
        <w:rPr>
          <w:lang w:eastAsia="zh-CN"/>
        </w:rPr>
      </w:pPr>
    </w:p>
    <w:p w14:paraId="301A1D81" w14:textId="77777777" w:rsidR="000B6DFC" w:rsidRDefault="000B6DFC" w:rsidP="000B6DFC">
      <w:pPr>
        <w:jc w:val="both"/>
        <w:rPr>
          <w:lang w:eastAsia="zh-CN"/>
        </w:rPr>
      </w:pPr>
    </w:p>
    <w:p w14:paraId="74EAB574" w14:textId="77777777" w:rsidR="000B6DFC" w:rsidRDefault="000B6DFC" w:rsidP="000B6DFC">
      <w:pPr>
        <w:jc w:val="both"/>
        <w:rPr>
          <w:lang w:eastAsia="zh-CN"/>
        </w:rPr>
      </w:pPr>
    </w:p>
    <w:p w14:paraId="6B4009F1" w14:textId="77777777" w:rsidR="000B6DFC" w:rsidRDefault="000B6DFC" w:rsidP="000B6DFC">
      <w:pPr>
        <w:jc w:val="both"/>
        <w:rPr>
          <w:lang w:eastAsia="zh-CN"/>
        </w:rPr>
      </w:pPr>
      <w:r>
        <w:rPr>
          <w:lang w:eastAsia="zh-CN"/>
        </w:rPr>
        <w:t xml:space="preserve">Based on the same idea, we used a simulated dataset to tune the parameters of </w:t>
      </w:r>
      <w:proofErr w:type="spellStart"/>
      <w:r>
        <w:rPr>
          <w:lang w:eastAsia="zh-CN"/>
        </w:rPr>
        <w:t>XGBoost</w:t>
      </w:r>
      <w:proofErr w:type="spellEnd"/>
      <w:r>
        <w:rPr>
          <w:lang w:eastAsia="zh-CN"/>
        </w:rPr>
        <w:t>. We kept adjusting different parameters until it reaches the maximum predication accuracy in the simulated dataset. The optimized parameter turns out to be</w:t>
      </w:r>
    </w:p>
    <w:p w14:paraId="12CA447C" w14:textId="77777777" w:rsidR="000B6DFC" w:rsidRDefault="000B6DFC" w:rsidP="000B6DFC">
      <w:pPr>
        <w:jc w:val="both"/>
        <w:rPr>
          <w:lang w:eastAsia="zh-CN"/>
        </w:rPr>
      </w:pPr>
    </w:p>
    <w:p w14:paraId="74B20C1B" w14:textId="77777777" w:rsidR="000B6DFC" w:rsidRDefault="000B6DFC" w:rsidP="000B6DFC">
      <w:r w:rsidRPr="0069792C">
        <w:rPr>
          <w:lang w:eastAsia="zh-CN"/>
        </w:rPr>
        <w:t>'max_depth':</w:t>
      </w:r>
      <w:r>
        <w:rPr>
          <w:lang w:eastAsia="zh-CN"/>
        </w:rPr>
        <w:t>3</w:t>
      </w:r>
      <w:r w:rsidRPr="0069792C">
        <w:rPr>
          <w:lang w:eastAsia="zh-CN"/>
        </w:rPr>
        <w:t>, 'eta':</w:t>
      </w:r>
      <w:r>
        <w:rPr>
          <w:lang w:eastAsia="zh-CN"/>
        </w:rPr>
        <w:t>0.03</w:t>
      </w:r>
      <w:r w:rsidRPr="0069792C">
        <w:rPr>
          <w:lang w:eastAsia="zh-CN"/>
        </w:rPr>
        <w:t>, 'gamma':</w:t>
      </w:r>
      <w:r>
        <w:rPr>
          <w:lang w:eastAsia="zh-CN"/>
        </w:rPr>
        <w:t xml:space="preserve">0.3, </w:t>
      </w:r>
      <w:r>
        <w:t>‘num_rounds’:3</w:t>
      </w:r>
    </w:p>
    <w:p w14:paraId="63E8A4B5" w14:textId="77777777" w:rsidR="000B6DFC" w:rsidRPr="007E079B" w:rsidRDefault="000B6DFC"/>
    <w:p w14:paraId="5650CD70" w14:textId="77777777" w:rsidR="0093752E" w:rsidRDefault="0093752E">
      <w:pPr>
        <w:pStyle w:val="Heading1"/>
        <w:pPrChange w:id="66" w:author="Weigang Qiu" w:date="2018-04-30T13:17:00Z">
          <w:pPr/>
        </w:pPrChange>
      </w:pPr>
      <w:r w:rsidRPr="001E0DB7">
        <w:t>Results</w:t>
      </w:r>
      <w:del w:id="67" w:author="Weigang Qiu" w:date="2018-04-30T13:17:00Z">
        <w:r w:rsidDel="00504523">
          <w:delText>:</w:delText>
        </w:r>
      </w:del>
    </w:p>
    <w:p w14:paraId="74E62B1C" w14:textId="77777777" w:rsidR="0093752E" w:rsidRDefault="0093752E">
      <w:pPr>
        <w:pStyle w:val="Heading1"/>
        <w:pPrChange w:id="68" w:author="Weigang Qiu" w:date="2018-04-30T13:17:00Z">
          <w:pPr/>
        </w:pPrChange>
      </w:pPr>
      <w:r w:rsidRPr="001E0DB7">
        <w:t>Discussion</w:t>
      </w:r>
      <w:del w:id="69"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70" w:author="Weigang Qiu" w:date="2018-04-30T13:17:00Z">
          <w:pPr>
            <w:widowControl w:val="0"/>
            <w:autoSpaceDE w:val="0"/>
            <w:autoSpaceDN w:val="0"/>
            <w:adjustRightInd w:val="0"/>
          </w:pPr>
        </w:pPrChange>
      </w:pPr>
      <w:r w:rsidRPr="001E0DB7">
        <w:t>Conclusion</w:t>
      </w:r>
      <w:del w:id="71"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rPr>
          <w:rFonts w:eastAsia="SimSun"/>
        </w:rPr>
      </w:sdtEndPr>
      <w:sdtContent>
        <w:p w14:paraId="16792728" w14:textId="77777777" w:rsidR="002C637A" w:rsidRDefault="002C637A">
          <w:pPr>
            <w:pStyle w:val="Heading1"/>
            <w:pPrChange w:id="72"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73" w:author="Weigang Qiu" w:date="2018-04-30T13:18:00Z"/>
              <w:rFonts w:ascii="Times New Roman" w:hAnsi="Times New Roman" w:cs="Times New Roman"/>
              <w:rPrChange w:id="74" w:author="Weigang Qiu" w:date="2018-04-30T13:18:00Z">
                <w:rPr>
                  <w:ins w:id="75" w:author="Weigang Qiu" w:date="2018-04-30T13:18:00Z"/>
                </w:rPr>
              </w:rPrChange>
            </w:rPr>
            <w:pPrChange w:id="76" w:author="Weigang Qiu" w:date="2018-04-30T13:18:00Z">
              <w:pPr>
                <w:widowControl w:val="0"/>
                <w:autoSpaceDE w:val="0"/>
                <w:autoSpaceDN w:val="0"/>
                <w:adjustRightInd w:val="0"/>
              </w:pPr>
            </w:pPrChange>
          </w:pPr>
          <w:bookmarkStart w:id="77" w:name="ZOTERO_TEMP_BOOKMARK"/>
          <w:del w:id="78" w:author="Weigang Qiu" w:date="2018-04-30T13:18:00Z">
            <w:r w:rsidRPr="00504523" w:rsidDel="00504523">
              <w:rPr>
                <w:rFonts w:ascii="Times New Roman" w:hAnsi="Times New Roman" w:cs="Times New Roman"/>
                <w:rPrChange w:id="79" w:author="Weigang Qiu" w:date="2018-04-30T13:18:00Z">
                  <w:rPr/>
                </w:rPrChange>
              </w:rPr>
              <w:delText>1.</w:delText>
            </w:r>
            <w:r w:rsidRPr="00504523" w:rsidDel="00504523">
              <w:rPr>
                <w:rFonts w:ascii="Times New Roman" w:hAnsi="Times New Roman" w:cs="Times New Roman"/>
                <w:rPrChange w:id="80" w:author="Weigang Qiu" w:date="2018-04-30T13:18:00Z">
                  <w:rPr/>
                </w:rPrChange>
              </w:rPr>
              <w:tab/>
            </w:r>
          </w:del>
          <w:r w:rsidRPr="00504523">
            <w:rPr>
              <w:rFonts w:ascii="Times New Roman" w:hAnsi="Times New Roman" w:cs="Times New Roman"/>
              <w:rPrChange w:id="81" w:author="Weigang Qiu" w:date="2018-04-30T13:18:00Z">
                <w:rPr/>
              </w:rPrChange>
            </w:rPr>
            <w:t xml:space="preserve">Yan, J. </w:t>
          </w:r>
          <w:r w:rsidRPr="00504523">
            <w:rPr>
              <w:rFonts w:ascii="Times New Roman" w:hAnsi="Times New Roman" w:cs="Times New Roman"/>
              <w:i/>
              <w:iCs/>
              <w:rPrChange w:id="82" w:author="Weigang Qiu" w:date="2018-04-30T13:18:00Z">
                <w:rPr>
                  <w:i/>
                  <w:iCs/>
                </w:rPr>
              </w:rPrChange>
            </w:rPr>
            <w:t>et al.</w:t>
          </w:r>
          <w:r w:rsidRPr="00504523">
            <w:rPr>
              <w:rFonts w:ascii="Times New Roman" w:hAnsi="Times New Roman" w:cs="Times New Roman"/>
              <w:rPrChange w:id="83"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84" w:author="Weigang Qiu" w:date="2018-04-30T13:18:00Z">
                <w:rPr>
                  <w:i/>
                  <w:iCs/>
                </w:rPr>
              </w:rPrChange>
            </w:rPr>
            <w:t xml:space="preserve">PLOS </w:t>
          </w:r>
          <w:proofErr w:type="spellStart"/>
          <w:r w:rsidRPr="00504523">
            <w:rPr>
              <w:rFonts w:ascii="Times New Roman" w:hAnsi="Times New Roman" w:cs="Times New Roman"/>
              <w:i/>
              <w:iCs/>
              <w:rPrChange w:id="85" w:author="Weigang Qiu" w:date="2018-04-30T13:18:00Z">
                <w:rPr>
                  <w:i/>
                  <w:iCs/>
                </w:rPr>
              </w:rPrChange>
            </w:rPr>
            <w:t>Comput</w:t>
          </w:r>
          <w:proofErr w:type="spellEnd"/>
          <w:r w:rsidRPr="00504523">
            <w:rPr>
              <w:rFonts w:ascii="Times New Roman" w:hAnsi="Times New Roman" w:cs="Times New Roman"/>
              <w:i/>
              <w:iCs/>
              <w:rPrChange w:id="86" w:author="Weigang Qiu" w:date="2018-04-30T13:18:00Z">
                <w:rPr>
                  <w:i/>
                  <w:iCs/>
                </w:rPr>
              </w:rPrChange>
            </w:rPr>
            <w:t>. Biol.</w:t>
          </w:r>
          <w:r w:rsidRPr="00504523">
            <w:rPr>
              <w:rFonts w:ascii="Times New Roman" w:hAnsi="Times New Roman" w:cs="Times New Roman"/>
              <w:rPrChange w:id="87" w:author="Weigang Qiu" w:date="2018-04-30T13:18:00Z">
                <w:rPr/>
              </w:rPrChange>
            </w:rPr>
            <w:t xml:space="preserve"> </w:t>
          </w:r>
          <w:r w:rsidRPr="00504523">
            <w:rPr>
              <w:rFonts w:ascii="Times New Roman" w:hAnsi="Times New Roman" w:cs="Times New Roman"/>
              <w:b/>
              <w:bCs/>
              <w:rPrChange w:id="88" w:author="Weigang Qiu" w:date="2018-04-30T13:18:00Z">
                <w:rPr>
                  <w:b/>
                  <w:bCs/>
                </w:rPr>
              </w:rPrChange>
            </w:rPr>
            <w:t>13,</w:t>
          </w:r>
          <w:r w:rsidRPr="00504523">
            <w:rPr>
              <w:rFonts w:ascii="Times New Roman" w:hAnsi="Times New Roman" w:cs="Times New Roman"/>
              <w:rPrChange w:id="89" w:author="Weigang Qiu" w:date="2018-04-30T13:18:00Z">
                <w:rPr/>
              </w:rPrChange>
            </w:rPr>
            <w:t xml:space="preserve"> e1005677 (2017).</w:t>
          </w:r>
        </w:p>
        <w:p w14:paraId="056969B5" w14:textId="55DEA7A4" w:rsidR="00504523" w:rsidRDefault="00504523">
          <w:pPr>
            <w:pStyle w:val="Heading1"/>
            <w:rPr>
              <w:ins w:id="90" w:author="Weigang Qiu" w:date="2018-04-30T13:31:00Z"/>
            </w:rPr>
            <w:pPrChange w:id="91" w:author="Weigang Qiu" w:date="2018-04-30T13:18:00Z">
              <w:pPr>
                <w:widowControl w:val="0"/>
                <w:autoSpaceDE w:val="0"/>
                <w:autoSpaceDN w:val="0"/>
                <w:adjustRightInd w:val="0"/>
              </w:pPr>
            </w:pPrChange>
          </w:pPr>
          <w:ins w:id="92" w:author="Weigang Qiu" w:date="2018-04-30T13:18:00Z">
            <w:r>
              <w:t xml:space="preserve">Table </w:t>
            </w:r>
            <w:proofErr w:type="gramStart"/>
            <w:r>
              <w:t>1.</w:t>
            </w:r>
          </w:ins>
          <w:r w:rsidR="007B2A7D">
            <w:t>Two</w:t>
          </w:r>
          <w:proofErr w:type="gramEnd"/>
          <w:r w:rsidR="007B2A7D">
            <w:t xml:space="preserve"> phenotypes: </w:t>
          </w:r>
          <w:ins w:id="93" w:author="Weigang Qiu" w:date="2018-04-30T13:18:00Z">
            <w:r>
              <w:t>Strains and their normalized c-di-GMP levels</w:t>
            </w:r>
          </w:ins>
          <w:r w:rsidR="007B2A7D">
            <w:t xml:space="preserve"> &amp; antimicrobial sensitivity indices</w:t>
          </w:r>
          <w:r w:rsidR="002B3751">
            <w:t xml:space="preserve"> (Mei</w:t>
          </w:r>
          <w:r w:rsidR="00131BDE">
            <w:t xml:space="preserve"> – should I make in a separate table</w:t>
          </w:r>
          <w:r w:rsidR="002B3751">
            <w:t>)</w:t>
          </w:r>
        </w:p>
        <w:tbl>
          <w:tblPr>
            <w:tblStyle w:val="TableGrid"/>
            <w:tblW w:w="0" w:type="auto"/>
            <w:tblLook w:val="04A0" w:firstRow="1" w:lastRow="0" w:firstColumn="1" w:lastColumn="0" w:noHBand="0" w:noVBand="1"/>
            <w:tblPrChange w:id="94"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95">
              <w:tblGrid>
                <w:gridCol w:w="3192"/>
                <w:gridCol w:w="3192"/>
                <w:gridCol w:w="3192"/>
                <w:gridCol w:w="3192"/>
              </w:tblGrid>
            </w:tblGridChange>
          </w:tblGrid>
          <w:tr w:rsidR="00504523" w14:paraId="0AC407C8" w14:textId="1652EF07" w:rsidTr="00504523">
            <w:trPr>
              <w:ins w:id="96" w:author="Weigang Qiu" w:date="2018-04-30T13:31:00Z"/>
            </w:trPr>
            <w:tc>
              <w:tcPr>
                <w:tcW w:w="2441" w:type="dxa"/>
                <w:tcPrChange w:id="97" w:author="Weigang Qiu" w:date="2018-04-30T13:32:00Z">
                  <w:tcPr>
                    <w:tcW w:w="3192" w:type="dxa"/>
                  </w:tcPr>
                </w:tcPrChange>
              </w:tcPr>
              <w:p w14:paraId="0DF74D86" w14:textId="74124D2B" w:rsidR="00504523" w:rsidRDefault="00504523" w:rsidP="00504523">
                <w:pPr>
                  <w:rPr>
                    <w:ins w:id="98" w:author="Weigang Qiu" w:date="2018-04-30T13:31:00Z"/>
                    <w:lang w:bidi="en-US"/>
                  </w:rPr>
                </w:pPr>
                <w:ins w:id="99" w:author="Weigang Qiu" w:date="2018-04-30T13:31:00Z">
                  <w:r>
                    <w:rPr>
                      <w:lang w:bidi="en-US"/>
                    </w:rPr>
                    <w:t>Strain</w:t>
                  </w:r>
                </w:ins>
              </w:p>
            </w:tc>
            <w:tc>
              <w:tcPr>
                <w:tcW w:w="2415" w:type="dxa"/>
                <w:tcPrChange w:id="100" w:author="Weigang Qiu" w:date="2018-04-30T13:32:00Z">
                  <w:tcPr>
                    <w:tcW w:w="3192" w:type="dxa"/>
                  </w:tcPr>
                </w:tcPrChange>
              </w:tcPr>
              <w:p w14:paraId="6365B9F6" w14:textId="760C2D55" w:rsidR="00504523" w:rsidRDefault="00504523" w:rsidP="00504523">
                <w:pPr>
                  <w:rPr>
                    <w:ins w:id="101" w:author="Weigang Qiu" w:date="2018-04-30T13:31:00Z"/>
                    <w:lang w:bidi="en-US"/>
                  </w:rPr>
                </w:pPr>
                <w:ins w:id="102" w:author="Weigang Qiu" w:date="2018-04-30T13:32:00Z">
                  <w:r>
                    <w:rPr>
                      <w:lang w:bidi="en-US"/>
                    </w:rPr>
                    <w:t>Body site</w:t>
                  </w:r>
                </w:ins>
              </w:p>
            </w:tc>
            <w:tc>
              <w:tcPr>
                <w:tcW w:w="2457" w:type="dxa"/>
                <w:tcPrChange w:id="103" w:author="Weigang Qiu" w:date="2018-04-30T13:32:00Z">
                  <w:tcPr>
                    <w:tcW w:w="3192" w:type="dxa"/>
                  </w:tcPr>
                </w:tcPrChange>
              </w:tcPr>
              <w:p w14:paraId="509BF99E" w14:textId="3FE497F2" w:rsidR="00504523" w:rsidRDefault="00504523" w:rsidP="00504523">
                <w:pPr>
                  <w:rPr>
                    <w:ins w:id="104" w:author="Weigang Qiu" w:date="2018-04-30T13:31:00Z"/>
                    <w:lang w:bidi="en-US"/>
                  </w:rPr>
                </w:pPr>
                <w:proofErr w:type="spellStart"/>
                <w:ins w:id="105" w:author="Weigang Qiu" w:date="2018-04-30T13:32:00Z">
                  <w:r>
                    <w:rPr>
                      <w:lang w:bidi="en-US"/>
                    </w:rPr>
                    <w:t>Cdg</w:t>
                  </w:r>
                  <w:proofErr w:type="spellEnd"/>
                  <w:r>
                    <w:rPr>
                      <w:lang w:bidi="en-US"/>
                    </w:rPr>
                    <w:t>-level (mean)</w:t>
                  </w:r>
                </w:ins>
              </w:p>
            </w:tc>
            <w:tc>
              <w:tcPr>
                <w:tcW w:w="2263" w:type="dxa"/>
                <w:tcPrChange w:id="106" w:author="Weigang Qiu" w:date="2018-04-30T13:32:00Z">
                  <w:tcPr>
                    <w:tcW w:w="3192" w:type="dxa"/>
                  </w:tcPr>
                </w:tcPrChange>
              </w:tcPr>
              <w:p w14:paraId="06A8980C" w14:textId="009EF30D" w:rsidR="00504523" w:rsidRDefault="00504523" w:rsidP="00504523">
                <w:pPr>
                  <w:rPr>
                    <w:ins w:id="107" w:author="Weigang Qiu" w:date="2018-04-30T13:32:00Z"/>
                    <w:lang w:bidi="en-US"/>
                  </w:rPr>
                </w:pPr>
                <w:proofErr w:type="spellStart"/>
                <w:ins w:id="108" w:author="Weigang Qiu" w:date="2018-04-30T13:32:00Z">
                  <w:r>
                    <w:rPr>
                      <w:lang w:bidi="en-US"/>
                    </w:rPr>
                    <w:t>Cdg</w:t>
                  </w:r>
                  <w:proofErr w:type="spellEnd"/>
                  <w:r>
                    <w:rPr>
                      <w:lang w:bidi="en-US"/>
                    </w:rPr>
                    <w:t>-level (standard deviation)</w:t>
                  </w:r>
                </w:ins>
              </w:p>
            </w:tc>
          </w:tr>
          <w:tr w:rsidR="00504523" w14:paraId="1FB35654" w14:textId="0CDDA6D4" w:rsidTr="00504523">
            <w:trPr>
              <w:ins w:id="109" w:author="Weigang Qiu" w:date="2018-04-30T13:31:00Z"/>
            </w:trPr>
            <w:tc>
              <w:tcPr>
                <w:tcW w:w="2441" w:type="dxa"/>
                <w:tcPrChange w:id="110" w:author="Weigang Qiu" w:date="2018-04-30T13:32:00Z">
                  <w:tcPr>
                    <w:tcW w:w="3192" w:type="dxa"/>
                  </w:tcPr>
                </w:tcPrChange>
              </w:tcPr>
              <w:p w14:paraId="1D6B2DEB" w14:textId="3AD34341" w:rsidR="00504523" w:rsidRDefault="00AD4622" w:rsidP="00504523">
                <w:pPr>
                  <w:rPr>
                    <w:ins w:id="111" w:author="Weigang Qiu" w:date="2018-04-30T13:31:00Z"/>
                    <w:lang w:bidi="en-US"/>
                  </w:rPr>
                </w:pPr>
                <w:r>
                  <w:rPr>
                    <w:lang w:bidi="en-US"/>
                  </w:rPr>
                  <w:t>PA14</w:t>
                </w:r>
              </w:p>
            </w:tc>
            <w:tc>
              <w:tcPr>
                <w:tcW w:w="2415" w:type="dxa"/>
                <w:tcPrChange w:id="112" w:author="Weigang Qiu" w:date="2018-04-30T13:32:00Z">
                  <w:tcPr>
                    <w:tcW w:w="3192" w:type="dxa"/>
                  </w:tcPr>
                </w:tcPrChange>
              </w:tcPr>
              <w:p w14:paraId="33CD54EE" w14:textId="3FF7DA1F" w:rsidR="00504523" w:rsidRDefault="00AD4622" w:rsidP="00504523">
                <w:pPr>
                  <w:rPr>
                    <w:ins w:id="113" w:author="Weigang Qiu" w:date="2018-04-30T13:31:00Z"/>
                    <w:lang w:bidi="en-US"/>
                  </w:rPr>
                </w:pPr>
                <w:r>
                  <w:rPr>
                    <w:lang w:bidi="en-US"/>
                  </w:rPr>
                  <w:t>NA</w:t>
                </w:r>
              </w:p>
            </w:tc>
            <w:tc>
              <w:tcPr>
                <w:tcW w:w="2457" w:type="dxa"/>
                <w:tcPrChange w:id="114" w:author="Weigang Qiu" w:date="2018-04-30T13:32:00Z">
                  <w:tcPr>
                    <w:tcW w:w="3192" w:type="dxa"/>
                  </w:tcPr>
                </w:tcPrChange>
              </w:tcPr>
              <w:p w14:paraId="67401004" w14:textId="3FF162FD" w:rsidR="00504523" w:rsidRDefault="00665DE1" w:rsidP="00504523">
                <w:pPr>
                  <w:rPr>
                    <w:ins w:id="115" w:author="Weigang Qiu" w:date="2018-04-30T13:31:00Z"/>
                    <w:lang w:bidi="en-US"/>
                  </w:rPr>
                </w:pPr>
                <w:r w:rsidRPr="00665DE1">
                  <w:rPr>
                    <w:lang w:bidi="en-US"/>
                  </w:rPr>
                  <w:t>2.11071438</w:t>
                </w:r>
              </w:p>
            </w:tc>
            <w:tc>
              <w:tcPr>
                <w:tcW w:w="2263" w:type="dxa"/>
                <w:tcPrChange w:id="116" w:author="Weigang Qiu" w:date="2018-04-30T13:32:00Z">
                  <w:tcPr>
                    <w:tcW w:w="3192" w:type="dxa"/>
                  </w:tcPr>
                </w:tcPrChange>
              </w:tcPr>
              <w:p w14:paraId="2E55DBC6" w14:textId="6206C1A5" w:rsidR="00504523" w:rsidRDefault="00665DE1" w:rsidP="00504523">
                <w:pPr>
                  <w:rPr>
                    <w:ins w:id="117" w:author="Weigang Qiu" w:date="2018-04-30T13:32:00Z"/>
                    <w:lang w:bidi="en-US"/>
                  </w:rPr>
                </w:pPr>
                <w:r w:rsidRPr="00665DE1">
                  <w:rPr>
                    <w:lang w:bidi="en-US"/>
                  </w:rPr>
                  <w:t>0.11249807</w:t>
                </w:r>
              </w:p>
            </w:tc>
          </w:tr>
          <w:tr w:rsidR="00504523" w14:paraId="4C371BA7" w14:textId="2EDCFCB8" w:rsidTr="00504523">
            <w:trPr>
              <w:ins w:id="118" w:author="Weigang Qiu" w:date="2018-04-30T13:31:00Z"/>
            </w:trPr>
            <w:tc>
              <w:tcPr>
                <w:tcW w:w="2441" w:type="dxa"/>
                <w:tcPrChange w:id="119" w:author="Weigang Qiu" w:date="2018-04-30T13:32:00Z">
                  <w:tcPr>
                    <w:tcW w:w="3192" w:type="dxa"/>
                  </w:tcPr>
                </w:tcPrChange>
              </w:tcPr>
              <w:p w14:paraId="3E038512" w14:textId="2172843D" w:rsidR="00504523" w:rsidRDefault="00AD4622" w:rsidP="00504523">
                <w:pPr>
                  <w:rPr>
                    <w:ins w:id="120" w:author="Weigang Qiu" w:date="2018-04-30T13:31:00Z"/>
                    <w:lang w:bidi="en-US"/>
                  </w:rPr>
                </w:pPr>
                <w:r>
                  <w:rPr>
                    <w:lang w:bidi="en-US"/>
                  </w:rPr>
                  <w:t>M55212</w:t>
                </w:r>
              </w:p>
            </w:tc>
            <w:tc>
              <w:tcPr>
                <w:tcW w:w="2415" w:type="dxa"/>
                <w:tcPrChange w:id="121" w:author="Weigang Qiu" w:date="2018-04-30T13:32:00Z">
                  <w:tcPr>
                    <w:tcW w:w="3192" w:type="dxa"/>
                  </w:tcPr>
                </w:tcPrChange>
              </w:tcPr>
              <w:p w14:paraId="2814D1FE" w14:textId="4147D41A" w:rsidR="00504523" w:rsidRDefault="00AD4622" w:rsidP="00504523">
                <w:pPr>
                  <w:rPr>
                    <w:ins w:id="122" w:author="Weigang Qiu" w:date="2018-04-30T13:31:00Z"/>
                    <w:lang w:bidi="en-US"/>
                  </w:rPr>
                </w:pPr>
                <w:r>
                  <w:rPr>
                    <w:lang w:bidi="en-US"/>
                  </w:rPr>
                  <w:t>Blood</w:t>
                </w:r>
              </w:p>
            </w:tc>
            <w:tc>
              <w:tcPr>
                <w:tcW w:w="2457" w:type="dxa"/>
                <w:tcPrChange w:id="123" w:author="Weigang Qiu" w:date="2018-04-30T13:32:00Z">
                  <w:tcPr>
                    <w:tcW w:w="3192" w:type="dxa"/>
                  </w:tcPr>
                </w:tcPrChange>
              </w:tcPr>
              <w:p w14:paraId="41C8B791" w14:textId="0296112F" w:rsidR="00504523" w:rsidRDefault="00665DE1" w:rsidP="00504523">
                <w:pPr>
                  <w:rPr>
                    <w:ins w:id="124" w:author="Weigang Qiu" w:date="2018-04-30T13:31:00Z"/>
                    <w:lang w:bidi="en-US"/>
                  </w:rPr>
                </w:pPr>
                <w:r w:rsidRPr="00665DE1">
                  <w:rPr>
                    <w:lang w:bidi="en-US"/>
                  </w:rPr>
                  <w:t>0.36094968</w:t>
                </w:r>
              </w:p>
            </w:tc>
            <w:tc>
              <w:tcPr>
                <w:tcW w:w="2263" w:type="dxa"/>
                <w:tcPrChange w:id="125" w:author="Weigang Qiu" w:date="2018-04-30T13:32:00Z">
                  <w:tcPr>
                    <w:tcW w:w="3192" w:type="dxa"/>
                  </w:tcPr>
                </w:tcPrChange>
              </w:tcPr>
              <w:p w14:paraId="6ED7E4C0" w14:textId="03B2C1E5" w:rsidR="00504523" w:rsidRDefault="00665DE1" w:rsidP="00504523">
                <w:pPr>
                  <w:rPr>
                    <w:ins w:id="126" w:author="Weigang Qiu" w:date="2018-04-30T13:32:00Z"/>
                    <w:lang w:bidi="en-US"/>
                  </w:rPr>
                </w:pPr>
                <w:r w:rsidRPr="00665DE1">
                  <w:rPr>
                    <w:lang w:bidi="en-US"/>
                  </w:rPr>
                  <w:t>0.14645814</w:t>
                </w:r>
              </w:p>
            </w:tc>
          </w:tr>
          <w:tr w:rsidR="00504523" w14:paraId="44D13F1D" w14:textId="6B6F85A5" w:rsidTr="00504523">
            <w:trPr>
              <w:ins w:id="127" w:author="Weigang Qiu" w:date="2018-04-30T13:31:00Z"/>
            </w:trPr>
            <w:tc>
              <w:tcPr>
                <w:tcW w:w="2441" w:type="dxa"/>
                <w:tcPrChange w:id="128" w:author="Weigang Qiu" w:date="2018-04-30T13:32:00Z">
                  <w:tcPr>
                    <w:tcW w:w="3192" w:type="dxa"/>
                  </w:tcPr>
                </w:tcPrChange>
              </w:tcPr>
              <w:p w14:paraId="792CB7AC" w14:textId="093C76FF" w:rsidR="00504523" w:rsidRDefault="00AD4622" w:rsidP="00504523">
                <w:pPr>
                  <w:rPr>
                    <w:ins w:id="129" w:author="Weigang Qiu" w:date="2018-04-30T13:31:00Z"/>
                    <w:lang w:bidi="en-US"/>
                  </w:rPr>
                </w:pPr>
                <w:r>
                  <w:rPr>
                    <w:lang w:bidi="en-US"/>
                  </w:rPr>
                  <w:t>F22031</w:t>
                </w:r>
              </w:p>
            </w:tc>
            <w:tc>
              <w:tcPr>
                <w:tcW w:w="2415" w:type="dxa"/>
                <w:tcPrChange w:id="130" w:author="Weigang Qiu" w:date="2018-04-30T13:32:00Z">
                  <w:tcPr>
                    <w:tcW w:w="3192" w:type="dxa"/>
                  </w:tcPr>
                </w:tcPrChange>
              </w:tcPr>
              <w:p w14:paraId="438F31CD" w14:textId="6BBACD05" w:rsidR="00504523" w:rsidRDefault="00AD4622" w:rsidP="00504523">
                <w:pPr>
                  <w:rPr>
                    <w:ins w:id="131" w:author="Weigang Qiu" w:date="2018-04-30T13:31:00Z"/>
                    <w:lang w:bidi="en-US"/>
                  </w:rPr>
                </w:pPr>
                <w:r>
                  <w:rPr>
                    <w:lang w:bidi="en-US"/>
                  </w:rPr>
                  <w:t>Pubic bone</w:t>
                </w:r>
              </w:p>
            </w:tc>
            <w:tc>
              <w:tcPr>
                <w:tcW w:w="2457" w:type="dxa"/>
                <w:tcPrChange w:id="132" w:author="Weigang Qiu" w:date="2018-04-30T13:32:00Z">
                  <w:tcPr>
                    <w:tcW w:w="3192" w:type="dxa"/>
                  </w:tcPr>
                </w:tcPrChange>
              </w:tcPr>
              <w:p w14:paraId="67766A19" w14:textId="2C88A712" w:rsidR="00504523" w:rsidRDefault="00665DE1" w:rsidP="00504523">
                <w:pPr>
                  <w:rPr>
                    <w:ins w:id="133" w:author="Weigang Qiu" w:date="2018-04-30T13:31:00Z"/>
                    <w:lang w:bidi="en-US"/>
                  </w:rPr>
                </w:pPr>
                <w:r w:rsidRPr="00665DE1">
                  <w:rPr>
                    <w:lang w:bidi="en-US"/>
                  </w:rPr>
                  <w:t>-1.66607404</w:t>
                </w:r>
              </w:p>
            </w:tc>
            <w:tc>
              <w:tcPr>
                <w:tcW w:w="2263" w:type="dxa"/>
                <w:tcPrChange w:id="134" w:author="Weigang Qiu" w:date="2018-04-30T13:32:00Z">
                  <w:tcPr>
                    <w:tcW w:w="3192" w:type="dxa"/>
                  </w:tcPr>
                </w:tcPrChange>
              </w:tcPr>
              <w:p w14:paraId="3066FA5C" w14:textId="340DDE2B" w:rsidR="00504523" w:rsidRDefault="00665DE1" w:rsidP="00504523">
                <w:pPr>
                  <w:rPr>
                    <w:ins w:id="135" w:author="Weigang Qiu" w:date="2018-04-30T13:32:00Z"/>
                    <w:lang w:bidi="en-US"/>
                  </w:rPr>
                </w:pPr>
                <w:r w:rsidRPr="00665DE1">
                  <w:rPr>
                    <w:lang w:bidi="en-US"/>
                  </w:rPr>
                  <w:t>0.20298575</w:t>
                </w:r>
              </w:p>
            </w:tc>
          </w:tr>
          <w:tr w:rsidR="00504523" w14:paraId="65D694AB" w14:textId="799F7927" w:rsidTr="00504523">
            <w:trPr>
              <w:ins w:id="136" w:author="Weigang Qiu" w:date="2018-04-30T13:31:00Z"/>
            </w:trPr>
            <w:tc>
              <w:tcPr>
                <w:tcW w:w="2441" w:type="dxa"/>
                <w:tcPrChange w:id="137" w:author="Weigang Qiu" w:date="2018-04-30T13:32:00Z">
                  <w:tcPr>
                    <w:tcW w:w="3192" w:type="dxa"/>
                  </w:tcPr>
                </w:tcPrChange>
              </w:tcPr>
              <w:p w14:paraId="2A6F02F2" w14:textId="6FADD572" w:rsidR="00504523" w:rsidRDefault="00AD4622" w:rsidP="00504523">
                <w:pPr>
                  <w:rPr>
                    <w:ins w:id="138" w:author="Weigang Qiu" w:date="2018-04-30T13:31:00Z"/>
                    <w:lang w:bidi="en-US"/>
                  </w:rPr>
                </w:pPr>
                <w:r>
                  <w:rPr>
                    <w:lang w:bidi="en-US"/>
                  </w:rPr>
                  <w:t>W25637</w:t>
                </w:r>
              </w:p>
            </w:tc>
            <w:tc>
              <w:tcPr>
                <w:tcW w:w="2415" w:type="dxa"/>
                <w:tcPrChange w:id="139" w:author="Weigang Qiu" w:date="2018-04-30T13:32:00Z">
                  <w:tcPr>
                    <w:tcW w:w="3192" w:type="dxa"/>
                  </w:tcPr>
                </w:tcPrChange>
              </w:tcPr>
              <w:p w14:paraId="7FD0B55C" w14:textId="785831D3" w:rsidR="00504523" w:rsidRDefault="00AD4622" w:rsidP="00504523">
                <w:pPr>
                  <w:rPr>
                    <w:ins w:id="140" w:author="Weigang Qiu" w:date="2018-04-30T13:31:00Z"/>
                    <w:lang w:bidi="en-US"/>
                  </w:rPr>
                </w:pPr>
                <w:r>
                  <w:rPr>
                    <w:lang w:bidi="en-US"/>
                  </w:rPr>
                  <w:t>Sputum</w:t>
                </w:r>
              </w:p>
            </w:tc>
            <w:tc>
              <w:tcPr>
                <w:tcW w:w="2457" w:type="dxa"/>
                <w:tcPrChange w:id="141" w:author="Weigang Qiu" w:date="2018-04-30T13:32:00Z">
                  <w:tcPr>
                    <w:tcW w:w="3192" w:type="dxa"/>
                  </w:tcPr>
                </w:tcPrChange>
              </w:tcPr>
              <w:p w14:paraId="04CA7426" w14:textId="0DA4F9B7" w:rsidR="00504523" w:rsidRDefault="00665DE1" w:rsidP="00504523">
                <w:pPr>
                  <w:rPr>
                    <w:ins w:id="142" w:author="Weigang Qiu" w:date="2018-04-30T13:31:00Z"/>
                    <w:lang w:bidi="en-US"/>
                  </w:rPr>
                </w:pPr>
                <w:r w:rsidRPr="00665DE1">
                  <w:rPr>
                    <w:lang w:bidi="en-US"/>
                  </w:rPr>
                  <w:t>-0.16582713</w:t>
                </w:r>
              </w:p>
            </w:tc>
            <w:tc>
              <w:tcPr>
                <w:tcW w:w="2263" w:type="dxa"/>
                <w:tcPrChange w:id="143" w:author="Weigang Qiu" w:date="2018-04-30T13:32:00Z">
                  <w:tcPr>
                    <w:tcW w:w="3192" w:type="dxa"/>
                  </w:tcPr>
                </w:tcPrChange>
              </w:tcPr>
              <w:p w14:paraId="75F7D649" w14:textId="7B57B17D" w:rsidR="00504523" w:rsidRDefault="00665DE1" w:rsidP="00504523">
                <w:pPr>
                  <w:rPr>
                    <w:ins w:id="144" w:author="Weigang Qiu" w:date="2018-04-30T13:32:00Z"/>
                    <w:lang w:bidi="en-US"/>
                  </w:rPr>
                </w:pPr>
                <w:r w:rsidRPr="00665DE1">
                  <w:rPr>
                    <w:lang w:bidi="en-US"/>
                  </w:rPr>
                  <w:t>0.05295834</w:t>
                </w:r>
              </w:p>
            </w:tc>
          </w:tr>
        </w:tbl>
        <w:p w14:paraId="4E3576C1" w14:textId="16928B15" w:rsidR="00504523" w:rsidRDefault="00504523">
          <w:pPr>
            <w:pStyle w:val="Heading1"/>
            <w:rPr>
              <w:ins w:id="145" w:author="Weigang Qiu" w:date="2018-04-30T13:35:00Z"/>
            </w:rPr>
            <w:pPrChange w:id="146" w:author="Weigang Qiu" w:date="2018-04-30T13:18:00Z">
              <w:pPr>
                <w:widowControl w:val="0"/>
                <w:autoSpaceDE w:val="0"/>
                <w:autoSpaceDN w:val="0"/>
                <w:adjustRightInd w:val="0"/>
              </w:pPr>
            </w:pPrChange>
          </w:pPr>
          <w:ins w:id="147" w:author="Weigang Qiu" w:date="2018-04-30T13:18:00Z">
            <w:r>
              <w:t xml:space="preserve">Table </w:t>
            </w:r>
          </w:ins>
          <w:r w:rsidR="00131BDE">
            <w:t>3</w:t>
          </w:r>
          <w:ins w:id="148" w:author="Weigang Qiu" w:date="2018-04-30T13:18:00Z">
            <w:r>
              <w:t xml:space="preserve">. </w:t>
            </w:r>
          </w:ins>
          <w:ins w:id="149" w:author="Weigang Qiu" w:date="2018-04-30T13:35:00Z">
            <w:r>
              <w:t xml:space="preserve">List of </w:t>
            </w:r>
          </w:ins>
          <w:ins w:id="150"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79"/>
            <w:gridCol w:w="3225"/>
            <w:gridCol w:w="3172"/>
          </w:tblGrid>
          <w:tr w:rsidR="00A532F9" w14:paraId="2D5EDC5F" w14:textId="77777777" w:rsidTr="00A532F9">
            <w:trPr>
              <w:ins w:id="151" w:author="Weigang Qiu" w:date="2018-04-30T13:35:00Z"/>
            </w:trPr>
            <w:tc>
              <w:tcPr>
                <w:tcW w:w="3192" w:type="dxa"/>
              </w:tcPr>
              <w:p w14:paraId="2DF1B739" w14:textId="742046B0" w:rsidR="00A532F9" w:rsidRDefault="00A532F9" w:rsidP="00A532F9">
                <w:pPr>
                  <w:rPr>
                    <w:ins w:id="152" w:author="Weigang Qiu" w:date="2018-04-30T13:35:00Z"/>
                  </w:rPr>
                </w:pPr>
                <w:ins w:id="153" w:author="Weigang Qiu" w:date="2018-04-30T13:35:00Z">
                  <w:r>
                    <w:t>Gene symbol</w:t>
                  </w:r>
                </w:ins>
              </w:p>
            </w:tc>
            <w:tc>
              <w:tcPr>
                <w:tcW w:w="3192" w:type="dxa"/>
              </w:tcPr>
              <w:p w14:paraId="2D0ED6EE" w14:textId="7C2299E6" w:rsidR="00A532F9" w:rsidRDefault="00A532F9" w:rsidP="00A532F9">
                <w:pPr>
                  <w:rPr>
                    <w:ins w:id="154" w:author="Weigang Qiu" w:date="2018-04-30T13:35:00Z"/>
                  </w:rPr>
                </w:pPr>
                <w:ins w:id="155" w:author="Weigang Qiu" w:date="2018-04-30T13:35:00Z">
                  <w:r>
                    <w:t>Gene annotation</w:t>
                  </w:r>
                </w:ins>
              </w:p>
            </w:tc>
            <w:tc>
              <w:tcPr>
                <w:tcW w:w="3192" w:type="dxa"/>
              </w:tcPr>
              <w:p w14:paraId="2D583E68" w14:textId="5676FF58" w:rsidR="00A532F9" w:rsidRDefault="00A532F9" w:rsidP="00A532F9">
                <w:pPr>
                  <w:rPr>
                    <w:ins w:id="156" w:author="Weigang Qiu" w:date="2018-04-30T13:35:00Z"/>
                  </w:rPr>
                </w:pPr>
                <w:ins w:id="157" w:author="Weigang Qiu" w:date="2018-04-30T13:35:00Z">
                  <w:r>
                    <w:t>Num of SNPs</w:t>
                  </w:r>
                </w:ins>
              </w:p>
            </w:tc>
          </w:tr>
          <w:tr w:rsidR="00A532F9" w14:paraId="11524B28" w14:textId="77777777" w:rsidTr="00A532F9">
            <w:trPr>
              <w:ins w:id="158" w:author="Weigang Qiu" w:date="2018-04-30T13:35:00Z"/>
            </w:trPr>
            <w:tc>
              <w:tcPr>
                <w:tcW w:w="3192" w:type="dxa"/>
              </w:tcPr>
              <w:p w14:paraId="2B38F205" w14:textId="67C65E9A" w:rsidR="00A532F9" w:rsidRDefault="006A158F" w:rsidP="00A532F9">
                <w:pPr>
                  <w:rPr>
                    <w:ins w:id="159" w:author="Weigang Qiu" w:date="2018-04-30T13:35:00Z"/>
                  </w:rPr>
                </w:pPr>
                <w:r w:rsidRPr="006A158F">
                  <w:t>B136-33_52_00507</w:t>
                </w:r>
              </w:p>
            </w:tc>
            <w:tc>
              <w:tcPr>
                <w:tcW w:w="3192" w:type="dxa"/>
              </w:tcPr>
              <w:p w14:paraId="42A9648F" w14:textId="73A5F436" w:rsidR="00A532F9" w:rsidRDefault="003D3CCC" w:rsidP="00A532F9">
                <w:pPr>
                  <w:rPr>
                    <w:ins w:id="160" w:author="Weigang Qiu" w:date="2018-04-30T13:35:00Z"/>
                  </w:rPr>
                </w:pPr>
                <w:r w:rsidRPr="003D3CCC">
                  <w:t>HDOD domain || Metal-dependent hydrolase HDOD</w:t>
                </w:r>
              </w:p>
            </w:tc>
            <w:tc>
              <w:tcPr>
                <w:tcW w:w="3192" w:type="dxa"/>
              </w:tcPr>
              <w:p w14:paraId="7783AB5F" w14:textId="7B521C86" w:rsidR="00A532F9" w:rsidRDefault="00B004BD" w:rsidP="00A532F9">
                <w:pPr>
                  <w:rPr>
                    <w:ins w:id="161" w:author="Weigang Qiu" w:date="2018-04-30T13:35:00Z"/>
                  </w:rPr>
                </w:pPr>
                <w:r>
                  <w:t>727</w:t>
                </w:r>
              </w:p>
            </w:tc>
          </w:tr>
          <w:tr w:rsidR="00A532F9" w14:paraId="2F9683F5" w14:textId="77777777" w:rsidTr="00A532F9">
            <w:trPr>
              <w:ins w:id="162" w:author="Weigang Qiu" w:date="2018-04-30T13:35:00Z"/>
            </w:trPr>
            <w:tc>
              <w:tcPr>
                <w:tcW w:w="3192" w:type="dxa"/>
              </w:tcPr>
              <w:p w14:paraId="1D1A09E3" w14:textId="71A9939E" w:rsidR="00A532F9" w:rsidRDefault="006B3E94" w:rsidP="00A532F9">
                <w:pPr>
                  <w:rPr>
                    <w:ins w:id="163" w:author="Weigang Qiu" w:date="2018-04-30T13:35:00Z"/>
                  </w:rPr>
                </w:pPr>
                <w:r w:rsidRPr="006B3E94">
                  <w:t>B136-33_52_01564</w:t>
                </w:r>
              </w:p>
            </w:tc>
            <w:tc>
              <w:tcPr>
                <w:tcW w:w="3192" w:type="dxa"/>
              </w:tcPr>
              <w:p w14:paraId="0AFA0077" w14:textId="179C089B" w:rsidR="00A532F9" w:rsidRDefault="00CF2FC3" w:rsidP="00A532F9">
                <w:pPr>
                  <w:rPr>
                    <w:ins w:id="164" w:author="Weigang Qiu" w:date="2018-04-30T13:35:00Z"/>
                  </w:rPr>
                </w:pPr>
                <w:r w:rsidRPr="00CF2FC3">
                  <w:t>CSS motif domain associated with EAL || Putative cyclic diguanylate phosphodiesterase, CSS motif-containing domain</w:t>
                </w:r>
              </w:p>
            </w:tc>
            <w:tc>
              <w:tcPr>
                <w:tcW w:w="3192" w:type="dxa"/>
              </w:tcPr>
              <w:p w14:paraId="33F09525" w14:textId="3B64CFC3" w:rsidR="00A532F9" w:rsidRDefault="00B004BD" w:rsidP="00A532F9">
                <w:pPr>
                  <w:rPr>
                    <w:ins w:id="165" w:author="Weigang Qiu" w:date="2018-04-30T13:35:00Z"/>
                  </w:rPr>
                </w:pPr>
                <w:r w:rsidRPr="00B004BD">
                  <w:t>1622</w:t>
                </w:r>
              </w:p>
            </w:tc>
          </w:tr>
          <w:tr w:rsidR="00A532F9" w14:paraId="69C4D30A" w14:textId="77777777" w:rsidTr="00A532F9">
            <w:trPr>
              <w:ins w:id="166" w:author="Weigang Qiu" w:date="2018-04-30T13:35:00Z"/>
            </w:trPr>
            <w:tc>
              <w:tcPr>
                <w:tcW w:w="3192" w:type="dxa"/>
              </w:tcPr>
              <w:p w14:paraId="3C512DD6" w14:textId="487C98FA" w:rsidR="00A532F9" w:rsidRDefault="00B004BD" w:rsidP="00A532F9">
                <w:pPr>
                  <w:rPr>
                    <w:ins w:id="167" w:author="Weigang Qiu" w:date="2018-04-30T13:35:00Z"/>
                  </w:rPr>
                </w:pPr>
                <w:r w:rsidRPr="00B004BD">
                  <w:t>B136-33_52_01815</w:t>
                </w:r>
              </w:p>
            </w:tc>
            <w:tc>
              <w:tcPr>
                <w:tcW w:w="3192" w:type="dxa"/>
              </w:tcPr>
              <w:p w14:paraId="115850CC" w14:textId="0BB9EA33" w:rsidR="00A532F9" w:rsidRDefault="00B004BD" w:rsidP="00A532F9">
                <w:pPr>
                  <w:rPr>
                    <w:ins w:id="168" w:author="Weigang Qiu" w:date="2018-04-30T13:35:00Z"/>
                  </w:rPr>
                </w:pPr>
                <w:proofErr w:type="spellStart"/>
                <w:r w:rsidRPr="00B004BD">
                  <w:t>GlnD</w:t>
                </w:r>
                <w:proofErr w:type="spellEnd"/>
                <w:r w:rsidRPr="00B004BD">
                  <w:t xml:space="preserve"> PII-</w:t>
                </w:r>
                <w:proofErr w:type="spellStart"/>
                <w:r w:rsidRPr="00B004BD">
                  <w:t>uridylyltransferase</w:t>
                </w:r>
                <w:proofErr w:type="spellEnd"/>
                <w:r w:rsidRPr="00B004BD">
                  <w:t xml:space="preserve"> || PII-</w:t>
                </w:r>
                <w:proofErr w:type="spellStart"/>
                <w:r w:rsidRPr="00B004BD">
                  <w:t>uridylyltransferase</w:t>
                </w:r>
                <w:proofErr w:type="spellEnd"/>
                <w:r w:rsidRPr="00B004BD">
                  <w:t xml:space="preserve">/Glutamine-synthetase </w:t>
                </w:r>
                <w:proofErr w:type="spellStart"/>
                <w:r w:rsidRPr="00B004BD">
                  <w:t>adenylyltransferase</w:t>
                </w:r>
                <w:proofErr w:type="spellEnd"/>
              </w:p>
            </w:tc>
            <w:tc>
              <w:tcPr>
                <w:tcW w:w="3192" w:type="dxa"/>
              </w:tcPr>
              <w:p w14:paraId="042064B9" w14:textId="22147F23" w:rsidR="00A532F9" w:rsidRDefault="00B004BD" w:rsidP="00A532F9">
                <w:pPr>
                  <w:rPr>
                    <w:ins w:id="169" w:author="Weigang Qiu" w:date="2018-04-30T13:35:00Z"/>
                  </w:rPr>
                </w:pPr>
                <w:r w:rsidRPr="00B004BD">
                  <w:t>494</w:t>
                </w:r>
              </w:p>
            </w:tc>
          </w:tr>
        </w:tbl>
        <w:p w14:paraId="481BF4BC" w14:textId="6CEFA4DA" w:rsidR="007B2A7D" w:rsidRDefault="007B2A7D">
          <w:pPr>
            <w:pStyle w:val="Heading1"/>
            <w:rPr>
              <w:ins w:id="170" w:author="Weigang Qiu" w:date="2018-04-30T13:35:00Z"/>
            </w:rPr>
            <w:pPrChange w:id="171" w:author="Weigang Qiu" w:date="2018-04-30T13:18:00Z">
              <w:pPr>
                <w:widowControl w:val="0"/>
                <w:autoSpaceDE w:val="0"/>
                <w:autoSpaceDN w:val="0"/>
                <w:adjustRightInd w:val="0"/>
              </w:pPr>
            </w:pPrChange>
          </w:pPr>
          <w:ins w:id="172" w:author="Weigang Qiu" w:date="2018-04-30T13:18:00Z">
            <w:r>
              <w:t xml:space="preserve">Table </w:t>
            </w:r>
          </w:ins>
          <w:r w:rsidR="00131BDE">
            <w:t>4</w:t>
          </w:r>
          <w:ins w:id="173" w:author="Weigang Qiu" w:date="2018-04-30T13:18:00Z">
            <w:r>
              <w:t xml:space="preserve">. </w:t>
            </w:r>
          </w:ins>
          <w:ins w:id="174" w:author="Weigang Qiu" w:date="2018-04-30T13:35:00Z">
            <w:r>
              <w:t xml:space="preserve">List of </w:t>
            </w:r>
          </w:ins>
          <w:r>
            <w:t>antibiotic-resistant</w:t>
          </w:r>
          <w:ins w:id="175"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F1437E">
            <w:trPr>
              <w:ins w:id="176" w:author="Weigang Qiu" w:date="2018-04-30T13:35:00Z"/>
            </w:trPr>
            <w:tc>
              <w:tcPr>
                <w:tcW w:w="3192" w:type="dxa"/>
              </w:tcPr>
              <w:p w14:paraId="7388A137" w14:textId="77777777" w:rsidR="007B2A7D" w:rsidRDefault="007B2A7D" w:rsidP="00F1437E">
                <w:pPr>
                  <w:rPr>
                    <w:ins w:id="177" w:author="Weigang Qiu" w:date="2018-04-30T13:35:00Z"/>
                  </w:rPr>
                </w:pPr>
                <w:ins w:id="178" w:author="Weigang Qiu" w:date="2018-04-30T13:35:00Z">
                  <w:r>
                    <w:t>Gene symbol</w:t>
                  </w:r>
                </w:ins>
              </w:p>
            </w:tc>
            <w:tc>
              <w:tcPr>
                <w:tcW w:w="3192" w:type="dxa"/>
              </w:tcPr>
              <w:p w14:paraId="5B9DC1C6" w14:textId="77777777" w:rsidR="007B2A7D" w:rsidRDefault="007B2A7D" w:rsidP="00F1437E">
                <w:pPr>
                  <w:rPr>
                    <w:ins w:id="179" w:author="Weigang Qiu" w:date="2018-04-30T13:35:00Z"/>
                  </w:rPr>
                </w:pPr>
                <w:ins w:id="180" w:author="Weigang Qiu" w:date="2018-04-30T13:35:00Z">
                  <w:r>
                    <w:t>Gene annotation</w:t>
                  </w:r>
                </w:ins>
              </w:p>
            </w:tc>
            <w:tc>
              <w:tcPr>
                <w:tcW w:w="3192" w:type="dxa"/>
              </w:tcPr>
              <w:p w14:paraId="4E1FC071" w14:textId="77777777" w:rsidR="007B2A7D" w:rsidRDefault="007B2A7D" w:rsidP="00F1437E">
                <w:pPr>
                  <w:rPr>
                    <w:ins w:id="181" w:author="Weigang Qiu" w:date="2018-04-30T13:35:00Z"/>
                  </w:rPr>
                </w:pPr>
                <w:ins w:id="182" w:author="Weigang Qiu" w:date="2018-04-30T13:35:00Z">
                  <w:r>
                    <w:t>Num of SNPs</w:t>
                  </w:r>
                </w:ins>
              </w:p>
            </w:tc>
          </w:tr>
          <w:tr w:rsidR="007B2A7D" w14:paraId="1143D056" w14:textId="77777777" w:rsidTr="00F1437E">
            <w:trPr>
              <w:ins w:id="183" w:author="Weigang Qiu" w:date="2018-04-30T13:35:00Z"/>
            </w:trPr>
            <w:tc>
              <w:tcPr>
                <w:tcW w:w="3192" w:type="dxa"/>
              </w:tcPr>
              <w:p w14:paraId="66BD9740" w14:textId="04FCAC33" w:rsidR="007B2A7D" w:rsidRDefault="00131BDE" w:rsidP="00F1437E">
                <w:pPr>
                  <w:rPr>
                    <w:ins w:id="184" w:author="Weigang Qiu" w:date="2018-04-30T13:35:00Z"/>
                  </w:rPr>
                </w:pPr>
                <w:proofErr w:type="spellStart"/>
                <w:r>
                  <w:t>NalD</w:t>
                </w:r>
                <w:proofErr w:type="spellEnd"/>
                <w:r w:rsidR="00C13DFB">
                  <w:t xml:space="preserve"> / </w:t>
                </w:r>
                <w:r w:rsidR="00C13DFB" w:rsidRPr="00C13DFB">
                  <w:t>PA3574</w:t>
                </w:r>
              </w:p>
            </w:tc>
            <w:tc>
              <w:tcPr>
                <w:tcW w:w="3192" w:type="dxa"/>
              </w:tcPr>
              <w:p w14:paraId="126061BF" w14:textId="03F585A6" w:rsidR="007B2A7D" w:rsidRDefault="00C13DFB" w:rsidP="00F1437E">
                <w:pPr>
                  <w:rPr>
                    <w:ins w:id="185" w:author="Weigang Qiu" w:date="2018-04-30T13:35:00Z"/>
                  </w:rPr>
                </w:pPr>
                <w:proofErr w:type="spellStart"/>
                <w:r w:rsidRPr="00C13DFB">
                  <w:t>NalD</w:t>
                </w:r>
                <w:proofErr w:type="spellEnd"/>
                <w:r w:rsidRPr="00C13DFB">
                  <w:t xml:space="preserve"> is a repressor of </w:t>
                </w:r>
                <w:proofErr w:type="spellStart"/>
                <w:r w:rsidRPr="00C13DFB">
                  <w:t>MexAB-OprM</w:t>
                </w:r>
                <w:proofErr w:type="spellEnd"/>
                <w:r w:rsidRPr="00C13DFB">
                  <w:t xml:space="preserve">. Mutations lead to multidrug resistance and </w:t>
                </w:r>
                <w:proofErr w:type="spellStart"/>
                <w:r w:rsidRPr="00C13DFB">
                  <w:t>MexAB-OprM</w:t>
                </w:r>
                <w:proofErr w:type="spellEnd"/>
                <w:r w:rsidRPr="00C13DFB">
                  <w:t xml:space="preserve"> overexpression.</w:t>
                </w:r>
              </w:p>
            </w:tc>
            <w:tc>
              <w:tcPr>
                <w:tcW w:w="3192" w:type="dxa"/>
              </w:tcPr>
              <w:p w14:paraId="16929AA8" w14:textId="37679EF5" w:rsidR="007B2A7D" w:rsidRDefault="00C953B9" w:rsidP="00F1437E">
                <w:pPr>
                  <w:rPr>
                    <w:ins w:id="186" w:author="Weigang Qiu" w:date="2018-04-30T13:35:00Z"/>
                  </w:rPr>
                </w:pPr>
                <w:r>
                  <w:t>5</w:t>
                </w:r>
              </w:p>
            </w:tc>
          </w:tr>
          <w:tr w:rsidR="007B2A7D" w14:paraId="036D1322" w14:textId="77777777" w:rsidTr="00F1437E">
            <w:trPr>
              <w:ins w:id="187" w:author="Weigang Qiu" w:date="2018-04-30T13:35:00Z"/>
            </w:trPr>
            <w:tc>
              <w:tcPr>
                <w:tcW w:w="3192" w:type="dxa"/>
              </w:tcPr>
              <w:p w14:paraId="719C3AA5" w14:textId="0AE32A24" w:rsidR="007B2A7D" w:rsidRDefault="00131BDE" w:rsidP="00F1437E">
                <w:pPr>
                  <w:rPr>
                    <w:ins w:id="188" w:author="Weigang Qiu" w:date="2018-04-30T13:35:00Z"/>
                  </w:rPr>
                </w:pPr>
                <w:proofErr w:type="spellStart"/>
                <w:r>
                  <w:t>MexA</w:t>
                </w:r>
                <w:proofErr w:type="spellEnd"/>
                <w:r w:rsidR="00C13DFB">
                  <w:t xml:space="preserve"> / </w:t>
                </w:r>
                <w:r w:rsidR="00C13DFB" w:rsidRPr="00C13DFB">
                  <w:t>PA0425</w:t>
                </w:r>
              </w:p>
            </w:tc>
            <w:tc>
              <w:tcPr>
                <w:tcW w:w="3192" w:type="dxa"/>
              </w:tcPr>
              <w:p w14:paraId="1182D01E" w14:textId="7CCB1910" w:rsidR="007B2A7D" w:rsidRDefault="00C13DFB" w:rsidP="00F1437E">
                <w:pPr>
                  <w:rPr>
                    <w:ins w:id="189" w:author="Weigang Qiu" w:date="2018-04-30T13:35:00Z"/>
                  </w:rPr>
                </w:pPr>
                <w:proofErr w:type="spellStart"/>
                <w:r w:rsidRPr="00C13DFB">
                  <w:t>MexA</w:t>
                </w:r>
                <w:proofErr w:type="spellEnd"/>
                <w:r w:rsidRPr="00C13DFB">
                  <w:t xml:space="preserve"> is the membrane fusion protein of the </w:t>
                </w:r>
                <w:proofErr w:type="spellStart"/>
                <w:r w:rsidRPr="00C13DFB">
                  <w:t>MexAB-OprM</w:t>
                </w:r>
                <w:proofErr w:type="spellEnd"/>
                <w:r w:rsidRPr="00C13DFB">
                  <w:t xml:space="preserve"> multidrug efflux complex.</w:t>
                </w:r>
              </w:p>
            </w:tc>
            <w:tc>
              <w:tcPr>
                <w:tcW w:w="3192" w:type="dxa"/>
              </w:tcPr>
              <w:p w14:paraId="6276D242" w14:textId="1D49E6A9" w:rsidR="007B2A7D" w:rsidRDefault="00C953B9" w:rsidP="00F1437E">
                <w:pPr>
                  <w:rPr>
                    <w:ins w:id="190" w:author="Weigang Qiu" w:date="2018-04-30T13:35:00Z"/>
                  </w:rPr>
                </w:pPr>
                <w:r>
                  <w:t>4</w:t>
                </w:r>
              </w:p>
            </w:tc>
          </w:tr>
          <w:tr w:rsidR="007B2A7D" w14:paraId="2DFBD01F" w14:textId="77777777" w:rsidTr="00F1437E">
            <w:trPr>
              <w:ins w:id="191" w:author="Weigang Qiu" w:date="2018-04-30T13:35:00Z"/>
            </w:trPr>
            <w:tc>
              <w:tcPr>
                <w:tcW w:w="3192" w:type="dxa"/>
              </w:tcPr>
              <w:p w14:paraId="0A83BB13" w14:textId="0646053A" w:rsidR="007B2A7D" w:rsidRDefault="00A96198" w:rsidP="00F1437E">
                <w:pPr>
                  <w:rPr>
                    <w:ins w:id="192" w:author="Weigang Qiu" w:date="2018-04-30T13:35:00Z"/>
                  </w:rPr>
                </w:pPr>
                <w:proofErr w:type="spellStart"/>
                <w:r w:rsidRPr="00A96198">
                  <w:t>OprD</w:t>
                </w:r>
                <w:proofErr w:type="spellEnd"/>
                <w:r>
                  <w:t xml:space="preserve"> / PA0958</w:t>
                </w:r>
              </w:p>
            </w:tc>
            <w:tc>
              <w:tcPr>
                <w:tcW w:w="3192" w:type="dxa"/>
              </w:tcPr>
              <w:p w14:paraId="7AAC7275" w14:textId="0382560F" w:rsidR="007B2A7D" w:rsidRDefault="00124B70" w:rsidP="00F1437E">
                <w:pPr>
                  <w:rPr>
                    <w:ins w:id="193" w:author="Weigang Qiu" w:date="2018-04-30T13:35:00Z"/>
                  </w:rPr>
                </w:pPr>
                <w:r w:rsidRPr="00124B70">
                  <w:t xml:space="preserve">Basic amino acid, basic peptide and imipenem outer membrane porin </w:t>
                </w:r>
                <w:proofErr w:type="spellStart"/>
                <w:r w:rsidRPr="00124B70">
                  <w:t>OprD</w:t>
                </w:r>
                <w:proofErr w:type="spellEnd"/>
                <w:r w:rsidRPr="00124B70">
                  <w:t xml:space="preserve"> </w:t>
                </w:r>
                <w:r w:rsidRPr="00124B70">
                  <w:lastRenderedPageBreak/>
                  <w:t>precursor</w:t>
                </w:r>
              </w:p>
            </w:tc>
            <w:tc>
              <w:tcPr>
                <w:tcW w:w="3192" w:type="dxa"/>
              </w:tcPr>
              <w:p w14:paraId="44AFF94D" w14:textId="68DF9601" w:rsidR="007B2A7D" w:rsidRDefault="00235683" w:rsidP="00F1437E">
                <w:pPr>
                  <w:rPr>
                    <w:ins w:id="194" w:author="Weigang Qiu" w:date="2018-04-30T13:35:00Z"/>
                  </w:rPr>
                </w:pPr>
                <w:r>
                  <w:lastRenderedPageBreak/>
                  <w:t>27</w:t>
                </w:r>
              </w:p>
            </w:tc>
          </w:tr>
        </w:tbl>
        <w:p w14:paraId="291019FF" w14:textId="77777777" w:rsidR="00A532F9" w:rsidRPr="00A532F9" w:rsidRDefault="00A532F9">
          <w:pPr>
            <w:rPr>
              <w:ins w:id="195" w:author="Weigang Qiu" w:date="2018-04-30T13:22:00Z"/>
            </w:rPr>
            <w:pPrChange w:id="196"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97" w:author="Weigang Qiu" w:date="2018-04-30T13:23:00Z"/>
            </w:rPr>
            <w:pPrChange w:id="198" w:author="Weigang Qiu" w:date="2018-04-30T13:22:00Z">
              <w:pPr>
                <w:widowControl w:val="0"/>
                <w:autoSpaceDE w:val="0"/>
                <w:autoSpaceDN w:val="0"/>
                <w:adjustRightInd w:val="0"/>
              </w:pPr>
            </w:pPrChange>
          </w:pPr>
          <w:ins w:id="199" w:author="Weigang Qiu" w:date="2018-04-30T13:22:00Z">
            <w:r>
              <w:t>Figure 1. Flowchart of analytical protocol</w:t>
            </w:r>
          </w:ins>
        </w:p>
        <w:p w14:paraId="657E8F82" w14:textId="611EBECB" w:rsidR="00504523" w:rsidRDefault="00504523">
          <w:pPr>
            <w:pStyle w:val="Heading1"/>
            <w:pPrChange w:id="200" w:author="Weigang Qiu" w:date="2018-04-30T13:23:00Z">
              <w:pPr>
                <w:widowControl w:val="0"/>
                <w:autoSpaceDE w:val="0"/>
                <w:autoSpaceDN w:val="0"/>
                <w:adjustRightInd w:val="0"/>
              </w:pPr>
            </w:pPrChange>
          </w:pPr>
          <w:ins w:id="201" w:author="Weigang Qiu" w:date="2018-04-30T13:23:00Z">
            <w:r>
              <w:t>Figure 2. Power analysis using simulated data</w:t>
            </w:r>
          </w:ins>
          <w:r w:rsidR="007B2A7D">
            <w:t xml:space="preserve"> (show simulated datasets)</w:t>
          </w:r>
        </w:p>
        <w:p w14:paraId="1CCFAF4D" w14:textId="3E516519" w:rsidR="009A06B6" w:rsidRPr="009A06B6" w:rsidRDefault="009A06B6" w:rsidP="009A06B6">
          <w:pPr>
            <w:rPr>
              <w:rFonts w:ascii="Times New Roman" w:eastAsia="Times New Roman" w:hAnsi="Times New Roman" w:cs="Times New Roman"/>
            </w:rPr>
          </w:pPr>
          <w:r w:rsidRPr="009A06B6">
            <w:rPr>
              <w:rFonts w:ascii="Times New Roman" w:eastAsia="Times New Roman" w:hAnsi="Times New Roman" w:cs="Times New Roman"/>
            </w:rPr>
            <w:fldChar w:fldCharType="begin"/>
          </w:r>
          <w:r w:rsidRPr="009A06B6">
            <w:rPr>
              <w:rFonts w:ascii="Times New Roman" w:eastAsia="Times New Roman" w:hAnsi="Times New Roman" w:cs="Times New Roman"/>
            </w:rPr>
            <w:instrText xml:space="preserve"> INCLUDEPICTURE "https://lh3.googleusercontent.com/bS0ncpTzlQe7sIAGegnqGB52zWcNEsRPh8_CKVX7HZYy5K2PvAKlJ40bMt2VeEe_owaa_Fsyogs_vrOK-ETMHsIQ3zF3ELv1_FirfsYHstcVKg-3j8Ri8zVBUZfowtJezkPJ1h0guXg" \* MERGEFORMATINET </w:instrText>
          </w:r>
          <w:r w:rsidRPr="009A06B6">
            <w:rPr>
              <w:rFonts w:ascii="Times New Roman" w:eastAsia="Times New Roman" w:hAnsi="Times New Roman" w:cs="Times New Roman"/>
            </w:rPr>
            <w:fldChar w:fldCharType="separate"/>
          </w:r>
          <w:r w:rsidRPr="009A06B6">
            <w:rPr>
              <w:rFonts w:ascii="Times New Roman" w:eastAsia="Times New Roman" w:hAnsi="Times New Roman" w:cs="Times New Roman"/>
              <w:noProof/>
            </w:rPr>
            <w:drawing>
              <wp:inline distT="0" distB="0" distL="0" distR="0" wp14:anchorId="760E473C" wp14:editId="7E55D821">
                <wp:extent cx="5943600" cy="3959860"/>
                <wp:effectExtent l="0" t="0" r="0" b="2540"/>
                <wp:docPr id="1" name="Picture 1" descr="https://lh3.googleusercontent.com/bS0ncpTzlQe7sIAGegnqGB52zWcNEsRPh8_CKVX7HZYy5K2PvAKlJ40bMt2VeEe_owaa_Fsyogs_vrOK-ETMHsIQ3zF3ELv1_FirfsYHstcVKg-3j8Ri8zVBUZfowtJezkPJ1h0g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0ncpTzlQe7sIAGegnqGB52zWcNEsRPh8_CKVX7HZYy5K2PvAKlJ40bMt2VeEe_owaa_Fsyogs_vrOK-ETMHsIQ3zF3ELv1_FirfsYHstcVKg-3j8Ri8zVBUZfowtJezkPJ1h0gu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r w:rsidRPr="009A06B6">
            <w:rPr>
              <w:rFonts w:ascii="Times New Roman" w:eastAsia="Times New Roman" w:hAnsi="Times New Roman" w:cs="Times New Roman"/>
            </w:rPr>
            <w:fldChar w:fldCharType="end"/>
          </w:r>
        </w:p>
        <w:p w14:paraId="2010F5C8" w14:textId="77777777" w:rsidR="009A06B6" w:rsidRPr="009A06B6" w:rsidRDefault="009A06B6" w:rsidP="009A06B6">
          <w:pPr>
            <w:rPr>
              <w:ins w:id="202" w:author="Weigang Qiu" w:date="2018-04-30T13:23:00Z"/>
              <w:lang w:bidi="en-US"/>
            </w:rPr>
          </w:pPr>
        </w:p>
        <w:p w14:paraId="3DB56706" w14:textId="4F11C364" w:rsidR="00504523" w:rsidRPr="00504523" w:rsidRDefault="00504523">
          <w:pPr>
            <w:pStyle w:val="Heading1"/>
            <w:pPrChange w:id="203" w:author="Weigang Qiu" w:date="2018-04-30T13:24:00Z">
              <w:pPr>
                <w:widowControl w:val="0"/>
                <w:autoSpaceDE w:val="0"/>
                <w:autoSpaceDN w:val="0"/>
                <w:adjustRightInd w:val="0"/>
              </w:pPr>
            </w:pPrChange>
          </w:pPr>
          <w:ins w:id="204" w:author="Weigang Qiu" w:date="2018-04-30T13:24:00Z">
            <w:r>
              <w:t>Figure 3. SNPs &amp; genes associated with cyclic-di-GMP expression</w:t>
            </w:r>
          </w:ins>
        </w:p>
        <w:bookmarkEnd w:id="77"/>
        <w:p w14:paraId="690B91EE" w14:textId="77777777" w:rsidR="002C637A" w:rsidRDefault="00901CDB" w:rsidP="00901CDB">
          <w:pPr>
            <w:pStyle w:val="Bibliography"/>
          </w:pPr>
          <w:r>
            <w:fldChar w:fldCharType="begin"/>
          </w:r>
          <w:r>
            <w:instrText xml:space="preserve"> ADDIN ZOTERO_BIBL {"custom":[]} CSL_BIBLIOGRAPHY </w:instrText>
          </w:r>
          <w:r>
            <w:fldChar w:fldCharType="end"/>
          </w:r>
        </w:p>
      </w:sdtContent>
    </w:sdt>
    <w:p w14:paraId="023C3BE3" w14:textId="77777777" w:rsidR="000B6DFC" w:rsidRPr="000B6DFC" w:rsidRDefault="000B6DFC" w:rsidP="000B6DFC">
      <w:pPr>
        <w:ind w:left="720" w:hanging="720"/>
        <w:rPr>
          <w:rFonts w:ascii="Calibri" w:hAnsi="Calibri" w:cs="Calibri"/>
        </w:rPr>
      </w:pPr>
      <w:r w:rsidRPr="000B6DFC">
        <w:fldChar w:fldCharType="begin"/>
      </w:r>
      <w:r w:rsidRPr="000B6DFC">
        <w:instrText xml:space="preserve"> ADDIN ZOTERO_BIBL {"uncited":[],"omitted":[],"custom":[]} CSL_BIBLIOGRAPHY </w:instrText>
      </w:r>
      <w:r w:rsidRPr="000B6DFC">
        <w:fldChar w:fldCharType="separate"/>
      </w:r>
      <w:r w:rsidRPr="000B6DFC">
        <w:rPr>
          <w:rFonts w:ascii="Calibri" w:hAnsi="Calibri" w:cs="Calibri"/>
        </w:rPr>
        <w:t xml:space="preserve">Bos, Adriaan van den. 2007. </w:t>
      </w:r>
      <w:r w:rsidRPr="000B6DFC">
        <w:rPr>
          <w:rFonts w:ascii="Calibri" w:hAnsi="Calibri" w:cs="Calibri"/>
          <w:i/>
          <w:iCs/>
        </w:rPr>
        <w:t>Parameter Estimation for Scientists and Engineers</w:t>
      </w:r>
      <w:r w:rsidRPr="000B6DFC">
        <w:rPr>
          <w:rFonts w:ascii="Calibri" w:hAnsi="Calibri" w:cs="Calibri"/>
        </w:rPr>
        <w:t>. Hoboken, NJ, USA: John Wiley &amp; Sons, Inc. https://doi.org/10.1002/9780470173862.</w:t>
      </w:r>
    </w:p>
    <w:p w14:paraId="5BD23327" w14:textId="77777777" w:rsidR="000B6DFC" w:rsidRPr="000B6DFC" w:rsidRDefault="000B6DFC" w:rsidP="000B6DFC">
      <w:pPr>
        <w:ind w:left="720" w:hanging="720"/>
        <w:rPr>
          <w:rFonts w:ascii="Calibri" w:hAnsi="Calibri" w:cs="Calibri"/>
        </w:rPr>
      </w:pPr>
      <w:r w:rsidRPr="000B6DFC">
        <w:rPr>
          <w:rFonts w:ascii="Calibri" w:hAnsi="Calibri" w:cs="Calibri"/>
        </w:rPr>
        <w:t xml:space="preserve">Garland, Jr., Theodore, and Anthony R. Ives. 2000. “Using the Past to Predict the Present: Confidence Intervals for Regression Equations in Phylogenetic Comparative Methods.” </w:t>
      </w:r>
      <w:r w:rsidRPr="000B6DFC">
        <w:rPr>
          <w:rFonts w:ascii="Calibri" w:hAnsi="Calibri" w:cs="Calibri"/>
          <w:i/>
          <w:iCs/>
        </w:rPr>
        <w:t>The American Naturalist</w:t>
      </w:r>
      <w:r w:rsidRPr="000B6DFC">
        <w:rPr>
          <w:rFonts w:ascii="Calibri" w:hAnsi="Calibri" w:cs="Calibri"/>
        </w:rPr>
        <w:t xml:space="preserve"> 155 (3): 346–64. https://doi.org/10.1086/303327.</w:t>
      </w:r>
    </w:p>
    <w:p w14:paraId="2A014826" w14:textId="77777777" w:rsidR="000B6DFC" w:rsidRPr="000B6DFC" w:rsidRDefault="000B6DFC" w:rsidP="000B6DFC">
      <w:pPr>
        <w:ind w:left="720" w:hanging="720"/>
        <w:rPr>
          <w:rFonts w:ascii="Calibri" w:hAnsi="Calibri" w:cs="Calibri"/>
        </w:rPr>
      </w:pPr>
      <w:r w:rsidRPr="000B6DFC">
        <w:rPr>
          <w:rFonts w:ascii="Calibri" w:hAnsi="Calibri" w:cs="Calibri"/>
        </w:rPr>
        <w:lastRenderedPageBreak/>
        <w:t xml:space="preserve">Paradis, Emmanuel. 2012. </w:t>
      </w:r>
      <w:r w:rsidRPr="000B6DFC">
        <w:rPr>
          <w:rFonts w:ascii="Calibri" w:hAnsi="Calibri" w:cs="Calibri"/>
          <w:i/>
          <w:iCs/>
        </w:rPr>
        <w:t>Analysis of Phylogenetics and Evolution with R</w:t>
      </w:r>
      <w:r w:rsidRPr="000B6DFC">
        <w:rPr>
          <w:rFonts w:ascii="Calibri" w:hAnsi="Calibri" w:cs="Calibri"/>
        </w:rPr>
        <w:t>. 2nd ed. Use R! New York: Springer.</w:t>
      </w:r>
    </w:p>
    <w:p w14:paraId="0E399048" w14:textId="77777777" w:rsidR="000B6DFC" w:rsidRPr="000B6DFC" w:rsidRDefault="000B6DFC" w:rsidP="000B6DFC">
      <w:pPr>
        <w:ind w:left="720" w:hanging="720"/>
        <w:rPr>
          <w:rFonts w:ascii="Calibri" w:hAnsi="Calibri" w:cs="Calibri"/>
        </w:rPr>
      </w:pPr>
      <w:r w:rsidRPr="000B6DFC">
        <w:rPr>
          <w:rFonts w:ascii="Calibri" w:hAnsi="Calibri" w:cs="Calibri"/>
        </w:rPr>
        <w:t xml:space="preserve">Paradis, Emmanuel, Simon Blomberg, Ben Bolker, Joseph Brown, Julien Claude, Hoa Sien Cuong, Richard Desper, et al. 2018. </w:t>
      </w:r>
      <w:r w:rsidRPr="000B6DFC">
        <w:rPr>
          <w:rFonts w:ascii="Calibri" w:hAnsi="Calibri" w:cs="Calibri"/>
          <w:i/>
          <w:iCs/>
        </w:rPr>
        <w:t>Ape: Analyses of Phylogenetics and Evolution</w:t>
      </w:r>
      <w:r w:rsidRPr="000B6DFC">
        <w:rPr>
          <w:rFonts w:ascii="Calibri" w:hAnsi="Calibri" w:cs="Calibri"/>
        </w:rPr>
        <w:t xml:space="preserve"> (version 5.1). https://CRAN.R-project.org/package=ape.</w:t>
      </w:r>
    </w:p>
    <w:p w14:paraId="7BEA374A" w14:textId="5160CFA8" w:rsidR="0093752E" w:rsidRDefault="000B6DFC" w:rsidP="000B6DFC">
      <w:pPr>
        <w:pStyle w:val="Bibliography"/>
      </w:pPr>
      <w:r w:rsidRPr="000B6DFC">
        <w:fldChar w:fldCharType="end"/>
      </w: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504523" w:rsidRDefault="00504523">
      <w:pPr>
        <w:pStyle w:val="CommentText"/>
      </w:pPr>
      <w:r>
        <w:rPr>
          <w:rStyle w:val="CommentReference"/>
        </w:rPr>
        <w:annotationRef/>
      </w:r>
      <w:r>
        <w:t>Is this true for this dataset?</w:t>
      </w:r>
    </w:p>
  </w:comment>
  <w:comment w:id="17" w:author="Mei.Wu@mail.citytech.cuny.edu" w:date="2018-04-30T12:20:00Z" w:initials="M">
    <w:p w14:paraId="0DEAF755" w14:textId="77777777" w:rsidR="00504523" w:rsidRDefault="00504523">
      <w:pPr>
        <w:pStyle w:val="CommentText"/>
      </w:pPr>
      <w:r>
        <w:rPr>
          <w:rStyle w:val="CommentReference"/>
        </w:rPr>
        <w:annotationRef/>
      </w:r>
      <w:r>
        <w:t>Should I delete this?</w:t>
      </w:r>
    </w:p>
  </w:comment>
  <w:comment w:id="18" w:author="Mei.Wu@mail.citytech.cuny.edu" w:date="2018-04-30T12:21:00Z" w:initials="M">
    <w:p w14:paraId="0A1F27E9" w14:textId="77777777" w:rsidR="00504523" w:rsidRDefault="00504523">
      <w:pPr>
        <w:pStyle w:val="CommentText"/>
      </w:pPr>
      <w:r>
        <w:rPr>
          <w:rStyle w:val="CommentReference"/>
        </w:rPr>
        <w:annotationRef/>
      </w:r>
      <w:r>
        <w:t>Is it within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AF83F" w14:textId="77777777" w:rsidR="000755B1" w:rsidRDefault="000755B1" w:rsidP="00273E08">
      <w:r>
        <w:separator/>
      </w:r>
    </w:p>
  </w:endnote>
  <w:endnote w:type="continuationSeparator" w:id="0">
    <w:p w14:paraId="7F07FA6D" w14:textId="77777777" w:rsidR="000755B1" w:rsidRDefault="000755B1"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F4A40" w14:textId="77777777" w:rsidR="000755B1" w:rsidRDefault="000755B1" w:rsidP="00273E08">
      <w:r>
        <w:separator/>
      </w:r>
    </w:p>
  </w:footnote>
  <w:footnote w:type="continuationSeparator" w:id="0">
    <w:p w14:paraId="36CED088" w14:textId="77777777" w:rsidR="000755B1" w:rsidRDefault="000755B1" w:rsidP="00273E08">
      <w:r>
        <w:continuationSeparator/>
      </w:r>
    </w:p>
  </w:footnote>
  <w:footnote w:id="1">
    <w:p w14:paraId="7930DA95" w14:textId="77777777" w:rsidR="000B6DFC" w:rsidRDefault="000B6DFC" w:rsidP="000B6DFC">
      <w:pPr>
        <w:rPr>
          <w:rFonts w:ascii="Times New Roman" w:hAnsi="Times New Roman" w:cs="Times New Roman"/>
        </w:rPr>
      </w:pPr>
      <w:r>
        <w:rPr>
          <w:rStyle w:val="FootnoteReference"/>
        </w:rPr>
        <w:footnoteRef/>
      </w:r>
      <w:r>
        <w:t xml:space="preserve"> </w:t>
      </w:r>
      <w:r w:rsidRPr="009A2CAE">
        <w:rPr>
          <w:rFonts w:ascii="Times New Roman" w:hAnsi="Times New Roman" w:cs="Times New Roman"/>
        </w:rPr>
        <w:t xml:space="preserve">In linear algebra, a symmetric n × n real matrix M is said to be positive definite if the scalar </w:t>
      </w:r>
      <m:oMath>
        <m:r>
          <w:rPr>
            <w:rFonts w:ascii="Cambria Math" w:hAnsi="Cambria Math"/>
          </w:rPr>
          <m:t>z</m:t>
        </m:r>
        <m:sSup>
          <m:sSupPr>
            <m:ctrlPr>
              <w:rPr>
                <w:rFonts w:ascii="Cambria Math" w:hAnsi="Cambria Math"/>
                <w:i/>
              </w:rPr>
            </m:ctrlPr>
          </m:sSupPr>
          <m:e>
            <m:r>
              <w:rPr>
                <w:rFonts w:ascii="Cambria Math" w:hAnsi="Cambria Math"/>
              </w:rPr>
              <m:t>Mz</m:t>
            </m:r>
          </m:e>
          <m:sup>
            <m:r>
              <w:rPr>
                <w:rFonts w:ascii="Cambria Math" w:hAnsi="Cambria Math"/>
              </w:rPr>
              <m:t>T</m:t>
            </m:r>
          </m:sup>
        </m:sSup>
      </m:oMath>
      <w:r w:rsidRPr="009A2CAE">
        <w:rPr>
          <w:rFonts w:ascii="Times New Roman" w:hAnsi="Times New Roman" w:cs="Times New Roman"/>
        </w:rPr>
        <w:t xml:space="preserve"> is strictly positive for every non-zero column vector z of n real numbers. </w:t>
      </w:r>
      <w:r>
        <w:rPr>
          <w:rFonts w:ascii="Times New Roman" w:hAnsi="Times New Roman" w:cs="Times New Roman"/>
        </w:rPr>
        <w:t xml:space="preserve">Here </w:t>
      </w:r>
      <m:oMath>
        <m:sSup>
          <m:sSupPr>
            <m:ctrlPr>
              <w:rPr>
                <w:rFonts w:ascii="Cambria Math" w:hAnsi="Cambria Math"/>
                <w:i/>
              </w:rPr>
            </m:ctrlPr>
          </m:sSupPr>
          <m:e>
            <m:r>
              <w:rPr>
                <w:rFonts w:ascii="Cambria Math" w:hAnsi="Cambria Math"/>
              </w:rPr>
              <m:t>z</m:t>
            </m:r>
          </m:e>
          <m:sup>
            <m:r>
              <w:rPr>
                <w:rFonts w:ascii="Cambria Math" w:hAnsi="Cambria Math"/>
              </w:rPr>
              <m:t>T</m:t>
            </m:r>
          </m:sup>
        </m:sSup>
      </m:oMath>
      <w:r>
        <w:rPr>
          <w:rFonts w:ascii="Times New Roman" w:hAnsi="Times New Roman" w:cs="Times New Roman"/>
        </w:rPr>
        <w:t xml:space="preserve">denotes the transpose of </w:t>
      </w:r>
      <m:oMath>
        <m:r>
          <w:rPr>
            <w:rFonts w:ascii="Cambria Math" w:hAnsi="Cambria Math"/>
          </w:rPr>
          <m:t>z</m:t>
        </m:r>
      </m:oMath>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{"citationID":"nKKY6LDG","properties":{"formattedCitation":"(van den Bos 2007)","plainCitation":"(van den Bos 2007)","noteIndex":1},"citationItems":[{"id":9,"uris":["http://zotero.org/users/local/PbcCQTk9/items/W9TSWURS"],"uri":["http://zotero.org/users/local/PbcCQTk9/items/W9TSWURS"],"itemData":{"id":9,"type":"book","title":"Parameter Estimation for Scientists and Engineers","publisher":"John Wiley &amp; Sons, Inc.","publisher-place":"Hoboken, NJ, USA","source":"Crossref","event-place":"Hoboken, NJ, USA","URL":"http://doi.wiley.com/10.1002/9780470173862","ISBN":"978-0-470-17386-2","note":"DOI: 10.1002/9780470173862","language":"en","author":[{"family":"Bos","given":"Adriaan","non-dropping-particle":"van den"}],"issued":{"date-parts":[["2007",6,29]]},"accessed":{"date-parts":[["2018",6,29]]}}}],"schema":"https://github.com/citation-style-language/schema/raw/master/csl-citation.json"} </w:instrText>
      </w:r>
      <w:r>
        <w:rPr>
          <w:rFonts w:ascii="Times New Roman" w:hAnsi="Times New Roman" w:cs="Times New Roman"/>
        </w:rPr>
        <w:fldChar w:fldCharType="separate"/>
      </w:r>
      <w:r w:rsidRPr="00E52FF8">
        <w:rPr>
          <w:rFonts w:ascii="Times New Roman" w:hAnsi="Times New Roman" w:cs="Times New Roman"/>
        </w:rPr>
        <w:t>(van den Bos 2007)</w:t>
      </w:r>
      <w:r>
        <w:rPr>
          <w:rFonts w:ascii="Times New Roman" w:hAnsi="Times New Roman" w:cs="Times New Roman"/>
        </w:rPr>
        <w:fldChar w:fldCharType="end"/>
      </w:r>
      <w:r>
        <w:rPr>
          <w:rFonts w:ascii="Times New Roman" w:hAnsi="Times New Roman" w:cs="Times New Roman"/>
        </w:rPr>
        <w:t>.</w:t>
      </w:r>
    </w:p>
    <w:p w14:paraId="623E758C" w14:textId="77777777" w:rsidR="000B6DFC" w:rsidRDefault="000B6DFC" w:rsidP="000B6D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755B1"/>
    <w:rsid w:val="000B6DFC"/>
    <w:rsid w:val="000C2EC7"/>
    <w:rsid w:val="000D53A9"/>
    <w:rsid w:val="000E4F9D"/>
    <w:rsid w:val="001007F9"/>
    <w:rsid w:val="001041BF"/>
    <w:rsid w:val="00124B70"/>
    <w:rsid w:val="00131BDE"/>
    <w:rsid w:val="001357BC"/>
    <w:rsid w:val="00142B5E"/>
    <w:rsid w:val="001A4FB0"/>
    <w:rsid w:val="001B3D8B"/>
    <w:rsid w:val="001C13F9"/>
    <w:rsid w:val="001E0DB7"/>
    <w:rsid w:val="001E2AFF"/>
    <w:rsid w:val="001F1121"/>
    <w:rsid w:val="00220D72"/>
    <w:rsid w:val="002263F0"/>
    <w:rsid w:val="00227EDD"/>
    <w:rsid w:val="00235683"/>
    <w:rsid w:val="00273E08"/>
    <w:rsid w:val="002B2FDE"/>
    <w:rsid w:val="002B3751"/>
    <w:rsid w:val="002C637A"/>
    <w:rsid w:val="002E3700"/>
    <w:rsid w:val="00354C99"/>
    <w:rsid w:val="003650A9"/>
    <w:rsid w:val="00366541"/>
    <w:rsid w:val="00382078"/>
    <w:rsid w:val="0038211F"/>
    <w:rsid w:val="003A065D"/>
    <w:rsid w:val="003A19DD"/>
    <w:rsid w:val="003B14EE"/>
    <w:rsid w:val="003C052A"/>
    <w:rsid w:val="003D3CCC"/>
    <w:rsid w:val="003D450C"/>
    <w:rsid w:val="00422096"/>
    <w:rsid w:val="004311B1"/>
    <w:rsid w:val="00466830"/>
    <w:rsid w:val="004877A5"/>
    <w:rsid w:val="004C5CD5"/>
    <w:rsid w:val="004C79B6"/>
    <w:rsid w:val="004D60BD"/>
    <w:rsid w:val="00504523"/>
    <w:rsid w:val="00507182"/>
    <w:rsid w:val="00514BE6"/>
    <w:rsid w:val="005770F1"/>
    <w:rsid w:val="00664F41"/>
    <w:rsid w:val="00665DE1"/>
    <w:rsid w:val="00684EAA"/>
    <w:rsid w:val="006A158F"/>
    <w:rsid w:val="006A3044"/>
    <w:rsid w:val="006B3E94"/>
    <w:rsid w:val="006D0675"/>
    <w:rsid w:val="006E2F48"/>
    <w:rsid w:val="006E71AB"/>
    <w:rsid w:val="006F0BFD"/>
    <w:rsid w:val="006F7AC4"/>
    <w:rsid w:val="007241B6"/>
    <w:rsid w:val="00752D50"/>
    <w:rsid w:val="00787907"/>
    <w:rsid w:val="007A240D"/>
    <w:rsid w:val="007B2A7D"/>
    <w:rsid w:val="007E079B"/>
    <w:rsid w:val="008B5BAE"/>
    <w:rsid w:val="008B7460"/>
    <w:rsid w:val="008C19FD"/>
    <w:rsid w:val="00901CDB"/>
    <w:rsid w:val="009030E9"/>
    <w:rsid w:val="0093752E"/>
    <w:rsid w:val="00994860"/>
    <w:rsid w:val="00995922"/>
    <w:rsid w:val="009A06B6"/>
    <w:rsid w:val="009D7D72"/>
    <w:rsid w:val="00A060B4"/>
    <w:rsid w:val="00A22554"/>
    <w:rsid w:val="00A35EB7"/>
    <w:rsid w:val="00A44FC6"/>
    <w:rsid w:val="00A532F9"/>
    <w:rsid w:val="00A56A1A"/>
    <w:rsid w:val="00A67B8B"/>
    <w:rsid w:val="00A916C4"/>
    <w:rsid w:val="00A96198"/>
    <w:rsid w:val="00AD4622"/>
    <w:rsid w:val="00B004BD"/>
    <w:rsid w:val="00B24029"/>
    <w:rsid w:val="00B31BE9"/>
    <w:rsid w:val="00B342CA"/>
    <w:rsid w:val="00B668F4"/>
    <w:rsid w:val="00BC2233"/>
    <w:rsid w:val="00BD061F"/>
    <w:rsid w:val="00BF5CF1"/>
    <w:rsid w:val="00C13DFB"/>
    <w:rsid w:val="00C45C55"/>
    <w:rsid w:val="00C72DC3"/>
    <w:rsid w:val="00C9151B"/>
    <w:rsid w:val="00C953B9"/>
    <w:rsid w:val="00CF0DAC"/>
    <w:rsid w:val="00CF14FE"/>
    <w:rsid w:val="00CF2FC3"/>
    <w:rsid w:val="00D1363B"/>
    <w:rsid w:val="00DB0124"/>
    <w:rsid w:val="00DC30D6"/>
    <w:rsid w:val="00DE4CB4"/>
    <w:rsid w:val="00E335A1"/>
    <w:rsid w:val="00E509A5"/>
    <w:rsid w:val="00E60CD3"/>
    <w:rsid w:val="00E726D4"/>
    <w:rsid w:val="00EA471B"/>
    <w:rsid w:val="00F10B30"/>
    <w:rsid w:val="00F32C04"/>
    <w:rsid w:val="00F61848"/>
    <w:rsid w:val="00F7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00FF0027-1FD2-D545-80A6-7EB51714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B6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5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62">
      <w:bodyDiv w:val="1"/>
      <w:marLeft w:val="0"/>
      <w:marRight w:val="0"/>
      <w:marTop w:val="0"/>
      <w:marBottom w:val="0"/>
      <w:divBdr>
        <w:top w:val="none" w:sz="0" w:space="0" w:color="auto"/>
        <w:left w:val="none" w:sz="0" w:space="0" w:color="auto"/>
        <w:bottom w:val="none" w:sz="0" w:space="0" w:color="auto"/>
        <w:right w:val="none" w:sz="0" w:space="0" w:color="auto"/>
      </w:divBdr>
    </w:div>
    <w:div w:id="686298543">
      <w:bodyDiv w:val="1"/>
      <w:marLeft w:val="0"/>
      <w:marRight w:val="0"/>
      <w:marTop w:val="0"/>
      <w:marBottom w:val="0"/>
      <w:divBdr>
        <w:top w:val="none" w:sz="0" w:space="0" w:color="auto"/>
        <w:left w:val="none" w:sz="0" w:space="0" w:color="auto"/>
        <w:bottom w:val="none" w:sz="0" w:space="0" w:color="auto"/>
        <w:right w:val="none" w:sz="0" w:space="0" w:color="auto"/>
      </w:divBdr>
    </w:div>
    <w:div w:id="1015618900">
      <w:bodyDiv w:val="1"/>
      <w:marLeft w:val="0"/>
      <w:marRight w:val="0"/>
      <w:marTop w:val="0"/>
      <w:marBottom w:val="0"/>
      <w:divBdr>
        <w:top w:val="none" w:sz="0" w:space="0" w:color="auto"/>
        <w:left w:val="none" w:sz="0" w:space="0" w:color="auto"/>
        <w:bottom w:val="none" w:sz="0" w:space="0" w:color="auto"/>
        <w:right w:val="none" w:sz="0" w:space="0" w:color="auto"/>
      </w:divBdr>
    </w:div>
    <w:div w:id="1340278092">
      <w:bodyDiv w:val="1"/>
      <w:marLeft w:val="0"/>
      <w:marRight w:val="0"/>
      <w:marTop w:val="0"/>
      <w:marBottom w:val="0"/>
      <w:divBdr>
        <w:top w:val="none" w:sz="0" w:space="0" w:color="auto"/>
        <w:left w:val="none" w:sz="0" w:space="0" w:color="auto"/>
        <w:bottom w:val="none" w:sz="0" w:space="0" w:color="auto"/>
        <w:right w:val="none" w:sz="0" w:space="0" w:color="auto"/>
      </w:divBdr>
    </w:div>
    <w:div w:id="1379360471">
      <w:bodyDiv w:val="1"/>
      <w:marLeft w:val="0"/>
      <w:marRight w:val="0"/>
      <w:marTop w:val="0"/>
      <w:marBottom w:val="0"/>
      <w:divBdr>
        <w:top w:val="none" w:sz="0" w:space="0" w:color="auto"/>
        <w:left w:val="none" w:sz="0" w:space="0" w:color="auto"/>
        <w:bottom w:val="none" w:sz="0" w:space="0" w:color="auto"/>
        <w:right w:val="none" w:sz="0" w:space="0" w:color="auto"/>
      </w:divBdr>
    </w:div>
    <w:div w:id="1500925540">
      <w:bodyDiv w:val="1"/>
      <w:marLeft w:val="0"/>
      <w:marRight w:val="0"/>
      <w:marTop w:val="0"/>
      <w:marBottom w:val="0"/>
      <w:divBdr>
        <w:top w:val="none" w:sz="0" w:space="0" w:color="auto"/>
        <w:left w:val="none" w:sz="0" w:space="0" w:color="auto"/>
        <w:bottom w:val="none" w:sz="0" w:space="0" w:color="auto"/>
        <w:right w:val="none" w:sz="0" w:space="0" w:color="auto"/>
      </w:divBdr>
    </w:div>
    <w:div w:id="1546408010">
      <w:bodyDiv w:val="1"/>
      <w:marLeft w:val="0"/>
      <w:marRight w:val="0"/>
      <w:marTop w:val="0"/>
      <w:marBottom w:val="0"/>
      <w:divBdr>
        <w:top w:val="none" w:sz="0" w:space="0" w:color="auto"/>
        <w:left w:val="none" w:sz="0" w:space="0" w:color="auto"/>
        <w:bottom w:val="none" w:sz="0" w:space="0" w:color="auto"/>
        <w:right w:val="none" w:sz="0" w:space="0" w:color="auto"/>
      </w:divBdr>
    </w:div>
    <w:div w:id="2023581236">
      <w:bodyDiv w:val="1"/>
      <w:marLeft w:val="0"/>
      <w:marRight w:val="0"/>
      <w:marTop w:val="0"/>
      <w:marBottom w:val="0"/>
      <w:divBdr>
        <w:top w:val="none" w:sz="0" w:space="0" w:color="auto"/>
        <w:left w:val="none" w:sz="0" w:space="0" w:color="auto"/>
        <w:bottom w:val="none" w:sz="0" w:space="0" w:color="auto"/>
        <w:right w:val="none" w:sz="0" w:space="0" w:color="auto"/>
      </w:divBdr>
    </w:div>
    <w:div w:id="2031293786">
      <w:bodyDiv w:val="1"/>
      <w:marLeft w:val="0"/>
      <w:marRight w:val="0"/>
      <w:marTop w:val="0"/>
      <w:marBottom w:val="0"/>
      <w:divBdr>
        <w:top w:val="none" w:sz="0" w:space="0" w:color="auto"/>
        <w:left w:val="none" w:sz="0" w:space="0" w:color="auto"/>
        <w:bottom w:val="none" w:sz="0" w:space="0" w:color="auto"/>
        <w:right w:val="none" w:sz="0" w:space="0" w:color="auto"/>
      </w:divBdr>
    </w:div>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3898C-1D82-4D13-8989-2FE40F64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YINHENG.LI@baruchmail.cuny.edu</cp:lastModifiedBy>
  <cp:revision>27</cp:revision>
  <cp:lastPrinted>2018-04-29T22:39:00Z</cp:lastPrinted>
  <dcterms:created xsi:type="dcterms:W3CDTF">2018-04-30T17:37:00Z</dcterms:created>
  <dcterms:modified xsi:type="dcterms:W3CDTF">2018-07-02T16:44:00Z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id="4vLOq7qj"/&gt;&lt;style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