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9F48E" w14:textId="77777777" w:rsidR="00504523" w:rsidDel="00504523" w:rsidRDefault="00EA471B">
      <w:pPr>
        <w:rPr>
          <w:del w:id="0" w:author="Weigang Qiu" w:date="2018-04-30T13:17:00Z"/>
        </w:rPr>
      </w:pPr>
      <w:r w:rsidRPr="001E0DB7">
        <w:rPr>
          <w:u w:val="single"/>
        </w:rPr>
        <w:t>Tentative</w:t>
      </w:r>
      <w:r>
        <w:t xml:space="preserve"> </w:t>
      </w:r>
      <w:r w:rsidRPr="001E0DB7">
        <w:rPr>
          <w:u w:val="single"/>
        </w:rPr>
        <w:t>title</w:t>
      </w:r>
      <w:r>
        <w:t>: Power analysis of Genome-Wide Association Studies (GWAS) in bacterial pathogens using machine-learning</w:t>
      </w:r>
    </w:p>
    <w:p w14:paraId="4627B29E" w14:textId="77777777" w:rsidR="0093752E" w:rsidRDefault="0093752E"/>
    <w:p w14:paraId="2FFB9DA7" w14:textId="77777777" w:rsidR="00504523" w:rsidRDefault="0093752E">
      <w:pPr>
        <w:pStyle w:val="Heading1"/>
        <w:rPr>
          <w:ins w:id="1" w:author="Weigang Qiu" w:date="2018-04-30T13:17:00Z"/>
        </w:rPr>
        <w:pPrChange w:id="2" w:author="Weigang Qiu" w:date="2018-04-30T13:17:00Z">
          <w:pPr/>
        </w:pPrChange>
      </w:pPr>
      <w:r w:rsidRPr="001E0DB7">
        <w:t>Abstract</w:t>
      </w:r>
      <w:r>
        <w:t xml:space="preserve">: </w:t>
      </w:r>
    </w:p>
    <w:p w14:paraId="7BFC38BA" w14:textId="62DBE310" w:rsidR="0093752E" w:rsidRDefault="0093752E">
      <w:r>
        <w:t xml:space="preserve">Methods for GWAS developed for eukaryotic organisms are not easily translated into bacterial pathogens due to high level of clonality. Using simulation, we explored the statistical power of detecting SNP-associated phenotype traits (e.g., antibiotic resistance or MIC) using a machine learning approach. We first designed an algorithm to simulate SNPs associated with a continuous variable. We then applied machine learning techniques to identify the false positive and false negative errors. The result shows a large number of strains are needed to detect causal SNPs. We further developed methods to simulate phylogeny-associated SNPs, which increased the false positive detection rates. The results show the importance of taking phylogenetic relationship and clonality into account when performing GWAS for bacterial pathogens. Our algorithms and tools could be used for designing GWAS studies in pathogenic bacterial. </w:t>
      </w:r>
    </w:p>
    <w:p w14:paraId="28A2BD06" w14:textId="77777777" w:rsidR="00504523" w:rsidRDefault="0093752E">
      <w:pPr>
        <w:pStyle w:val="Heading1"/>
        <w:rPr>
          <w:ins w:id="3" w:author="Weigang Qiu" w:date="2018-04-30T13:17:00Z"/>
        </w:rPr>
        <w:pPrChange w:id="4" w:author="Weigang Qiu" w:date="2018-04-30T13:17:00Z">
          <w:pPr/>
        </w:pPrChange>
      </w:pPr>
      <w:r w:rsidRPr="001E0DB7">
        <w:t>Introduction</w:t>
      </w:r>
    </w:p>
    <w:p w14:paraId="161935E7" w14:textId="063A4B5A" w:rsidR="0093752E" w:rsidRDefault="0093752E">
      <w:del w:id="5" w:author="Weigang Qiu" w:date="2018-04-30T13:17:00Z">
        <w:r w:rsidDel="00504523">
          <w:delText>:</w:delText>
        </w:r>
        <w:r w:rsidR="007241B6" w:rsidDel="00504523">
          <w:delText xml:space="preserve"> </w:delText>
        </w:r>
      </w:del>
      <w:r w:rsidR="007241B6">
        <w:t xml:space="preserve">GWAS inspect dissimilarities from a reference to detect patterns. </w:t>
      </w:r>
    </w:p>
    <w:p w14:paraId="60359BFC" w14:textId="2B84929E" w:rsidR="0093752E" w:rsidRDefault="0093752E">
      <w:pPr>
        <w:pStyle w:val="Heading1"/>
        <w:pPrChange w:id="6" w:author="Weigang Qiu" w:date="2018-04-30T13:17:00Z">
          <w:pPr/>
        </w:pPrChange>
      </w:pPr>
      <w:r w:rsidRPr="001E0DB7">
        <w:t>M</w:t>
      </w:r>
      <w:ins w:id="7" w:author="Weigang Qiu" w:date="2018-04-30T13:15:00Z">
        <w:r w:rsidR="00504523">
          <w:t>aterial &amp; M</w:t>
        </w:r>
      </w:ins>
      <w:r w:rsidRPr="001E0DB7">
        <w:t>ethods</w:t>
      </w:r>
      <w:del w:id="8" w:author="Weigang Qiu" w:date="2018-04-30T13:17:00Z">
        <w:r w:rsidDel="00504523">
          <w:delText>:</w:delText>
        </w:r>
      </w:del>
      <w:r>
        <w:t xml:space="preserve"> </w:t>
      </w:r>
    </w:p>
    <w:p w14:paraId="03ADEDD0" w14:textId="29886CED" w:rsidR="007E079B" w:rsidRDefault="007E079B">
      <w:pPr>
        <w:pStyle w:val="Heading2"/>
        <w:pPrChange w:id="9" w:author="Weigang Qiu" w:date="2018-04-30T13:20:00Z">
          <w:pPr/>
        </w:pPrChange>
      </w:pPr>
      <w:r>
        <w:t>Data s</w:t>
      </w:r>
      <w:ins w:id="10" w:author="Weigang Qiu" w:date="2018-04-30T13:14:00Z">
        <w:r w:rsidR="00504523">
          <w:t>et</w:t>
        </w:r>
      </w:ins>
      <w:r w:rsidR="007B2A7D">
        <w:t>s</w:t>
      </w:r>
      <w:del w:id="11" w:author="Weigang Qiu" w:date="2018-04-30T13:14:00Z">
        <w:r w:rsidDel="00504523">
          <w:delText>ource</w:delText>
        </w:r>
      </w:del>
      <w:r>
        <w:t xml:space="preserve"> &amp; </w:t>
      </w:r>
      <w:ins w:id="12" w:author="Weigang Qiu" w:date="2018-04-30T13:14:00Z">
        <w:r w:rsidR="00504523">
          <w:t>pre-processing</w:t>
        </w:r>
      </w:ins>
      <w:del w:id="13" w:author="Weigang Qiu" w:date="2018-04-30T13:14:00Z">
        <w:r w:rsidR="00BF5CF1" w:rsidDel="00504523">
          <w:delText>cleaning</w:delText>
        </w:r>
      </w:del>
      <w:r w:rsidR="00B342CA">
        <w:t xml:space="preserve"> [tentative head]</w:t>
      </w:r>
    </w:p>
    <w:p w14:paraId="71C7882D" w14:textId="54979313" w:rsidR="007B2A7D" w:rsidRPr="007B2A7D" w:rsidRDefault="007B2A7D" w:rsidP="007B2A7D">
      <w:pPr>
        <w:pStyle w:val="Heading2"/>
      </w:pPr>
      <w:r>
        <w:t>CDG measurements, genes, and SNPs</w:t>
      </w:r>
    </w:p>
    <w:p w14:paraId="4289012E" w14:textId="042B1287" w:rsidR="00A35EB7" w:rsidRDefault="002B2FDE" w:rsidP="001F1121">
      <w:pPr>
        <w:ind w:firstLine="720"/>
      </w:pPr>
      <w:r>
        <w:t xml:space="preserve">Original data was shared from </w:t>
      </w:r>
      <w:proofErr w:type="spellStart"/>
      <w:r>
        <w:t>xyz</w:t>
      </w:r>
      <w:proofErr w:type="spellEnd"/>
      <w:r>
        <w:t xml:space="preserve"> containing two tables. </w:t>
      </w:r>
      <w:r w:rsidR="00F32C04">
        <w:t>One of which</w:t>
      </w:r>
      <w:r w:rsidR="002263F0">
        <w:t>,</w:t>
      </w:r>
      <w:r w:rsidR="00F32C04">
        <w:t xml:space="preserve"> is a table log of repeated </w:t>
      </w:r>
      <w:r w:rsidR="00C9151B">
        <w:t xml:space="preserve">experimental samples collected from </w:t>
      </w:r>
      <w:r w:rsidR="00C9151B">
        <w:rPr>
          <w:i/>
        </w:rPr>
        <w:t>P</w:t>
      </w:r>
      <w:r w:rsidR="00CF14FE">
        <w:rPr>
          <w:i/>
        </w:rPr>
        <w:t>seudomonas</w:t>
      </w:r>
      <w:r w:rsidR="00C9151B">
        <w:rPr>
          <w:i/>
        </w:rPr>
        <w:t xml:space="preserve"> aeruginosa </w:t>
      </w:r>
      <w:r w:rsidR="00C9151B">
        <w:t xml:space="preserve">strains at </w:t>
      </w:r>
      <w:r w:rsidR="00B342CA">
        <w:t>various tissue</w:t>
      </w:r>
      <w:r w:rsidR="00B668F4">
        <w:t xml:space="preserve"> sites</w:t>
      </w:r>
      <w:ins w:id="14" w:author="Weigang Qiu" w:date="2018-04-30T13:16:00Z">
        <w:r w:rsidR="00504523">
          <w:t xml:space="preserve"> (Table 1)</w:t>
        </w:r>
      </w:ins>
      <w:r w:rsidR="00B668F4">
        <w:t xml:space="preserve">. The use of this </w:t>
      </w:r>
      <w:r w:rsidR="00273E08">
        <w:t xml:space="preserve">particular </w:t>
      </w:r>
      <w:r w:rsidR="00B668F4">
        <w:t xml:space="preserve">dataset are the expression levels of c-di-GMP, which in brief, is a </w:t>
      </w:r>
      <w:r w:rsidR="009030E9">
        <w:t xml:space="preserve">secondary </w:t>
      </w:r>
      <w:r w:rsidR="00B668F4">
        <w:t xml:space="preserve">messenger related to </w:t>
      </w:r>
      <w:r w:rsidR="009030E9">
        <w:t>decision making of whether to form biofilm or l</w:t>
      </w:r>
      <w:r w:rsidR="008B7460">
        <w:t xml:space="preserve">eave residence </w:t>
      </w:r>
      <w:r w:rsidR="009030E9">
        <w:t xml:space="preserve">in search of </w:t>
      </w:r>
      <w:r w:rsidR="00A35EB7">
        <w:t xml:space="preserve">a </w:t>
      </w:r>
      <w:r w:rsidR="00273E08">
        <w:t xml:space="preserve">more </w:t>
      </w:r>
      <w:r w:rsidR="009030E9">
        <w:t xml:space="preserve">favorable </w:t>
      </w:r>
      <w:r w:rsidR="00A35EB7">
        <w:t>environment</w:t>
      </w:r>
      <w:r w:rsidR="00901CDB">
        <w:t xml:space="preserve"> </w:t>
      </w:r>
      <w:r w:rsidR="00901CDB">
        <w:rPr>
          <w:rFonts w:ascii="Times New Roman" w:hAnsi="Times New Roman" w:cs="Times New Roman"/>
          <w:vertAlign w:val="superscript"/>
        </w:rPr>
        <w:t>1</w:t>
      </w:r>
      <w:r w:rsidR="00901CDB">
        <w:fldChar w:fldCharType="begin"/>
      </w:r>
      <w:r w:rsidR="00B02CCB">
        <w:instrText xml:space="preserve"> ADDIN ZOTERO_ITEM CSL_CITATION {"citationID":"a1lh6ooaovj","properties":{"formattedCitation":"\\super 1\\nosupersub{}","plainCitation":"1","dontUpdate":true,"noteIndex":0},"citationItems":[{"id":"nmVN9RmJ/ujYKbbS6","uris":["http://zotero.org/users/local/YDdqDZVd/items/TYNM9DN5"],"uri":["http://zotero.org/users/local/YDdqDZVd/items/TYNM9DN5"],"itemData":{"id":7,"type":"article-journal","title":"Bow-tie signaling in c-di-GMP: Machine learning in a simple biochemical network","container-title":"PLOS Computational Biology","page":"e1005677","volume":"13","issue":"8","source":"PLoS Journals","abstract":"Bacteria of many species rely on a simple molecule, the intracellular secondary messenger c-di-GMP (Bis-(3'-5')-cyclic dimeric guanosine monophosphate), to make a vital choice: whether to stay in one place and form a biofilm, or to leave it in search of better conditions. The c-di-GMP network has a bow-tie shaped architecture that integrates many signals from the outside world—the input stimuli—into intracellular c-di-GMP levels that then regulate genes for biofilm formation or for swarming motility—the output phenotypes. How does the ‘uninformed’ process of evolution produce a network with the right input/output association and enable bacteria to make the right choice? Inspired by new data from 28 clinical isolates of Pseudomonas aeruginosa and strains evolved in laboratory experiments we propose a mathematical model where the c-di-GMP network is analogous to a machine learning classifier. The analogy immediately suggests a mechanism for learning through evolution: adaptation though incremental changes in c-di-GMP network proteins acquires knowledge from past experiences and enables bacteria to use it to direct future behaviors. Our model clarifies the elusive function of the ubiquitous c-di-GMP network, a key regulator of bacterial social traits associated with virulence. More broadly, the link between evolution and machine learning can help explain how natural selection across fluctuating environments produces networks that enable living organisms to make sophisticated decisions.","DOI":"10.1371/journal.pcbi.1005677","ISSN":"1553-7358","shortTitle":"Bow-tie signaling in c-di-GMP","journalAbbreviation":"PLOS Computational Biology","language":"en","author":[{"family":"Yan","given":"Jinyuan"},{"family":"Deforet","given":"Maxime"},{"family":"Boyle","given":"Kerry E."},{"family":"Rahman","given":"Rayees"},{"family":"Liang","given":"Raymond"},{"family":"Okegbe","given":"Chinweike"},{"family":"Dietrich","given":"Lars E. P."},{"family":"Qiu","given":"Weigang"},{"family":"Xavier","given":"Joao B."}],"issued":{"date-parts":[["2017",8,2]]}}}],"schema":"https://github.com/citation-style-language/schema/raw/master/csl-citation.json"} </w:instrText>
      </w:r>
      <w:r w:rsidR="00901CDB">
        <w:fldChar w:fldCharType="end"/>
      </w:r>
      <w:r w:rsidR="005B3F1D" w:rsidRPr="005B3F1D">
        <w:rPr>
          <w:rFonts w:ascii="Calibri" w:hAnsi="Calibri" w:cs="Calibri"/>
          <w:vertAlign w:val="superscript"/>
        </w:rPr>
        <w:t>1</w:t>
      </w:r>
      <w:r w:rsidR="008B5BAE">
        <w:t>.</w:t>
      </w:r>
      <w:r w:rsidR="008B7460">
        <w:t xml:space="preserve"> </w:t>
      </w:r>
      <w:r w:rsidR="00A35EB7">
        <w:t>The c-di-GMP levels serve as our continuous variable Y</w:t>
      </w:r>
      <w:r w:rsidR="00995922">
        <w:t xml:space="preserve"> (predictor variable)</w:t>
      </w:r>
      <w:r w:rsidR="00382078">
        <w:t xml:space="preserve">, </w:t>
      </w:r>
      <w:r w:rsidR="00A35EB7">
        <w:t xml:space="preserve">which we later merge </w:t>
      </w:r>
      <w:r w:rsidR="00382078">
        <w:t xml:space="preserve">into a bigger matrix </w:t>
      </w:r>
      <w:r w:rsidR="00A35EB7">
        <w:t>once the values have been normalized</w:t>
      </w:r>
      <w:r w:rsidR="001E2AFF">
        <w:t xml:space="preserve"> for the sheer convenience of a scaled number set</w:t>
      </w:r>
      <w:r w:rsidR="00A35EB7">
        <w:t>.</w:t>
      </w:r>
    </w:p>
    <w:p w14:paraId="1CFF1988" w14:textId="5A209B88" w:rsidR="008C19FD" w:rsidRDefault="00507182" w:rsidP="001F1121">
      <w:pPr>
        <w:ind w:firstLine="720"/>
      </w:pPr>
      <w:r>
        <w:t>The other table is a binary SNP matrix</w:t>
      </w:r>
      <w:r w:rsidR="000E4F9D">
        <w:t xml:space="preserve"> of </w:t>
      </w:r>
      <w:r w:rsidR="001041BF">
        <w:t>30 rows and</w:t>
      </w:r>
      <w:r w:rsidR="000E4F9D">
        <w:t xml:space="preserve"> </w:t>
      </w:r>
      <w:r w:rsidR="001041BF">
        <w:t>8</w:t>
      </w:r>
      <w:r w:rsidR="000E4F9D">
        <w:t>,532</w:t>
      </w:r>
      <w:r w:rsidR="001041BF">
        <w:t xml:space="preserve"> columns with </w:t>
      </w:r>
      <w:r w:rsidR="001E2AFF">
        <w:t xml:space="preserve">rows and columns </w:t>
      </w:r>
      <w:r>
        <w:t>represent</w:t>
      </w:r>
      <w:r w:rsidR="001041BF">
        <w:t>ing</w:t>
      </w:r>
      <w:r>
        <w:t xml:space="preserve">, in respective order, number of observed </w:t>
      </w:r>
      <w:r>
        <w:rPr>
          <w:i/>
        </w:rPr>
        <w:t>P. aeruginosa</w:t>
      </w:r>
      <w:r w:rsidR="001041BF">
        <w:t xml:space="preserve"> strains and SNP sites</w:t>
      </w:r>
      <w:ins w:id="15" w:author="Weigang Qiu" w:date="2018-04-30T13:16:00Z">
        <w:r w:rsidR="00504523">
          <w:t xml:space="preserve"> (Table 2)</w:t>
        </w:r>
      </w:ins>
      <w:r w:rsidR="001041BF">
        <w:t xml:space="preserve">. </w:t>
      </w:r>
      <w:r w:rsidR="006E2F48">
        <w:t xml:space="preserve">The binary indicates change (1) or no change (0). </w:t>
      </w:r>
      <w:r w:rsidR="00CF14FE">
        <w:t xml:space="preserve">SNPs are mined and converted into binary using a pipeline that runs through a series of steps connecting the relationship between nucleotides in their corresponding gene and their alleles in each of the 30 strains. </w:t>
      </w:r>
      <w:r w:rsidR="00995922">
        <w:t xml:space="preserve">These SNPs will be our independent variable X also known as </w:t>
      </w:r>
      <w:r w:rsidR="003650A9">
        <w:t>covariates</w:t>
      </w:r>
      <w:r w:rsidR="00995922">
        <w:t xml:space="preserve">. </w:t>
      </w:r>
      <w:r w:rsidR="002263F0">
        <w:t>It is important to note that</w:t>
      </w:r>
      <w:r w:rsidR="00CF14FE">
        <w:t xml:space="preserve"> coherency of this matrix lies in the information that these genes, </w:t>
      </w:r>
      <w:commentRangeStart w:id="16"/>
      <w:r w:rsidR="00CF14FE" w:rsidRPr="00CF14FE">
        <w:rPr>
          <w:u w:val="single"/>
        </w:rPr>
        <w:t>house-keeping genes</w:t>
      </w:r>
      <w:commentRangeEnd w:id="16"/>
      <w:r w:rsidR="00366541">
        <w:rPr>
          <w:rStyle w:val="CommentReference"/>
        </w:rPr>
        <w:commentReference w:id="16"/>
      </w:r>
      <w:r w:rsidR="00CF14FE">
        <w:t xml:space="preserve">, are either directly or indirectly related to inducing c-di-GMP level expression, and building on their </w:t>
      </w:r>
      <w:r w:rsidR="00CF14FE">
        <w:lastRenderedPageBreak/>
        <w:t xml:space="preserve">possible importance, </w:t>
      </w:r>
      <w:commentRangeStart w:id="17"/>
      <w:r w:rsidR="008C19FD" w:rsidRPr="008C19FD">
        <w:rPr>
          <w:u w:val="single"/>
        </w:rPr>
        <w:t xml:space="preserve">there seem to be a large number of variants </w:t>
      </w:r>
      <w:r w:rsidR="00E509A5">
        <w:rPr>
          <w:u w:val="single"/>
        </w:rPr>
        <w:t>across the</w:t>
      </w:r>
      <w:r w:rsidR="008C19FD" w:rsidRPr="008C19FD">
        <w:rPr>
          <w:u w:val="single"/>
        </w:rPr>
        <w:t xml:space="preserve"> strains and </w:t>
      </w:r>
      <w:r w:rsidR="00A67B8B">
        <w:rPr>
          <w:u w:val="single"/>
        </w:rPr>
        <w:t xml:space="preserve">with so much information </w:t>
      </w:r>
      <w:r w:rsidR="008C19FD" w:rsidRPr="008C19FD">
        <w:rPr>
          <w:u w:val="single"/>
        </w:rPr>
        <w:t xml:space="preserve">it </w:t>
      </w:r>
      <w:r w:rsidR="00A67B8B">
        <w:rPr>
          <w:u w:val="single"/>
        </w:rPr>
        <w:t xml:space="preserve">can </w:t>
      </w:r>
      <w:r w:rsidR="00E509A5">
        <w:rPr>
          <w:u w:val="single"/>
        </w:rPr>
        <w:t xml:space="preserve">unravel </w:t>
      </w:r>
      <w:r w:rsidR="008C19FD" w:rsidRPr="008C19FD">
        <w:rPr>
          <w:u w:val="single"/>
        </w:rPr>
        <w:t>a story about how the bacterium makes its decisions</w:t>
      </w:r>
      <w:commentRangeEnd w:id="17"/>
      <w:r w:rsidR="004C79B6">
        <w:rPr>
          <w:rStyle w:val="CommentReference"/>
        </w:rPr>
        <w:commentReference w:id="17"/>
      </w:r>
      <w:r w:rsidR="008C19FD">
        <w:t>.</w:t>
      </w:r>
      <w:r w:rsidR="00995922">
        <w:t xml:space="preserve"> </w:t>
      </w:r>
    </w:p>
    <w:p w14:paraId="01832564" w14:textId="77777777" w:rsidR="001A4FB0" w:rsidRDefault="008C19FD" w:rsidP="001F1121">
      <w:pPr>
        <w:ind w:firstLine="720"/>
      </w:pPr>
      <w:r>
        <w:t>To hone in</w:t>
      </w:r>
      <w:r w:rsidR="00DE4CB4">
        <w:t xml:space="preserve"> on the pathogenic variant</w:t>
      </w:r>
      <w:r w:rsidR="001A4FB0">
        <w:t>(s)</w:t>
      </w:r>
      <w:r w:rsidR="00DE4CB4">
        <w:t xml:space="preserve">, we first combine these two tables with respect to their matching strain names. However, due to the repeated process of collecting c-di-GMP levels in a strain, we </w:t>
      </w:r>
      <w:r w:rsidR="000C2EC7">
        <w:t>resorted to averaging the values by the number of experiments performed for that particular strain</w:t>
      </w:r>
      <w:r w:rsidR="001A4FB0">
        <w:t>. It was necessary to proceed with the averaged value</w:t>
      </w:r>
      <w:r w:rsidR="000C2EC7">
        <w:t xml:space="preserve"> in order for the number of row names to match.</w:t>
      </w:r>
      <w:r w:rsidR="006D0675">
        <w:t xml:space="preserve"> </w:t>
      </w:r>
    </w:p>
    <w:p w14:paraId="1F3E1C89" w14:textId="583BECCC" w:rsidR="00DE4CB4" w:rsidRPr="00F10B30" w:rsidRDefault="001A4FB0" w:rsidP="001F1121">
      <w:pPr>
        <w:ind w:firstLine="720"/>
      </w:pPr>
      <w:r>
        <w:t xml:space="preserve">In surveying the merged matrix, we </w:t>
      </w:r>
      <w:r w:rsidR="006D0675">
        <w:t>quickly realized that the astronomical dimensions</w:t>
      </w:r>
      <w:r>
        <w:t xml:space="preserve"> </w:t>
      </w:r>
      <w:r w:rsidR="006D0675">
        <w:t xml:space="preserve">would likely exhaust any model or classifier we use, we decided to reduce the number of </w:t>
      </w:r>
      <w:r w:rsidR="001007F9">
        <w:t>covariates</w:t>
      </w:r>
      <w:r w:rsidR="006D0675">
        <w:t>. By doing so, it would not only use less computer RAM but also allow us to retrieve faster results in our analysis.</w:t>
      </w:r>
      <w:r w:rsidR="00B24029">
        <w:t xml:space="preserve"> Subsequently, we </w:t>
      </w:r>
      <w:r w:rsidR="0038211F">
        <w:t>shrunk</w:t>
      </w:r>
      <w:r w:rsidR="006E2F48">
        <w:t xml:space="preserve"> the columns from 8,532 to 1,078</w:t>
      </w:r>
      <w:r w:rsidR="00B24029">
        <w:t xml:space="preserve"> by removing </w:t>
      </w:r>
      <w:r w:rsidR="006E2F48">
        <w:t>based on column sums equal to 0</w:t>
      </w:r>
      <w:r w:rsidR="0038211F">
        <w:t xml:space="preserve">, </w:t>
      </w:r>
      <w:r w:rsidR="00C72DC3">
        <w:t>30</w:t>
      </w:r>
      <w:r w:rsidR="0038211F">
        <w:t xml:space="preserve">, and redundant SNP patterns within </w:t>
      </w:r>
      <w:commentRangeStart w:id="18"/>
      <w:r w:rsidR="00142B5E">
        <w:t>genes</w:t>
      </w:r>
      <w:commentRangeEnd w:id="18"/>
      <w:r w:rsidR="00366541">
        <w:rPr>
          <w:rStyle w:val="CommentReference"/>
        </w:rPr>
        <w:commentReference w:id="18"/>
      </w:r>
      <w:ins w:id="19" w:author="Weigang Qiu" w:date="2018-04-30T13:43:00Z">
        <w:r w:rsidR="004311B1">
          <w:t xml:space="preserve"> (these are results)</w:t>
        </w:r>
      </w:ins>
      <w:r w:rsidR="006E2F48">
        <w:t>.</w:t>
      </w:r>
      <w:r w:rsidR="00C72DC3">
        <w:t xml:space="preserve"> The reason being is that if the SNP site is the same across all 30 strains</w:t>
      </w:r>
      <w:r w:rsidR="00B24029">
        <w:t xml:space="preserve"> </w:t>
      </w:r>
      <w:r w:rsidR="00C72DC3">
        <w:t>then its effect on the overall analysis will be futile</w:t>
      </w:r>
      <w:r w:rsidR="0038211F">
        <w:t xml:space="preserve"> and would in fact, add more redundancy to the matrix. It would also allow the data to have less variance and in this type of prediction analysis, it </w:t>
      </w:r>
      <w:r w:rsidR="00A44FC6">
        <w:t>is not beneficial to have less spread</w:t>
      </w:r>
      <w:r w:rsidR="0038211F">
        <w:t xml:space="preserve">. </w:t>
      </w:r>
      <w:r w:rsidR="002E3700">
        <w:t>Though, this mig</w:t>
      </w:r>
      <w:r w:rsidR="0038211F">
        <w:t xml:space="preserve">ht raise concerns of whether it is legal to </w:t>
      </w:r>
      <w:r w:rsidR="00F10B30">
        <w:t>reduce</w:t>
      </w:r>
      <w:r w:rsidR="0038211F">
        <w:t xml:space="preserve"> based </w:t>
      </w:r>
      <w:r w:rsidR="00A44FC6">
        <w:t xml:space="preserve">on redundant SNP patterns because </w:t>
      </w:r>
      <w:r w:rsidR="00F10B30">
        <w:t xml:space="preserve">[insert reason] but the removal is </w:t>
      </w:r>
      <w:r w:rsidR="00F10B30">
        <w:rPr>
          <w:i/>
        </w:rPr>
        <w:t xml:space="preserve">within </w:t>
      </w:r>
      <w:r w:rsidR="00F10B30">
        <w:t>genes and not its neighbors.</w:t>
      </w:r>
    </w:p>
    <w:p w14:paraId="2CD977E2" w14:textId="0DF8258E" w:rsidR="00DE4CB4" w:rsidRDefault="00994860" w:rsidP="00994860">
      <w:pPr>
        <w:ind w:firstLine="720"/>
      </w:pPr>
      <w:r>
        <w:t>While we did successfully reduce the dimensions of our dataset, it was not ready to be fed into our models. If we blindly use this nove</w:t>
      </w:r>
      <w:r w:rsidR="00366541">
        <w:t>l data, there would be no way of</w:t>
      </w:r>
      <w:r>
        <w:t xml:space="preserve"> interpreting the result thus making it as good as a guess. </w:t>
      </w:r>
      <w:r w:rsidR="00466830">
        <w:t>Therefore, we strategized an alternative by using simulations to test the accuracy of our models before we move forward</w:t>
      </w:r>
      <w:r w:rsidR="00E509A5">
        <w:t xml:space="preserve"> to testing the real data</w:t>
      </w:r>
      <w:ins w:id="20" w:author="Weigang Qiu" w:date="2018-04-30T13:43:00Z">
        <w:r w:rsidR="004311B1">
          <w:t xml:space="preserve"> (discussions)</w:t>
        </w:r>
      </w:ins>
      <w:r w:rsidR="00466830">
        <w:t>.</w:t>
      </w:r>
    </w:p>
    <w:p w14:paraId="2DD8DC5A" w14:textId="77777777" w:rsidR="00E509A5" w:rsidRDefault="00E509A5" w:rsidP="00E509A5">
      <w:pPr>
        <w:ind w:left="720" w:firstLine="720"/>
      </w:pPr>
    </w:p>
    <w:p w14:paraId="738A3036" w14:textId="5968B1CF" w:rsidR="008B7460" w:rsidRDefault="008B7460">
      <w:pPr>
        <w:pStyle w:val="Heading2"/>
        <w:pPrChange w:id="21" w:author="Weigang Qiu" w:date="2018-04-30T13:20:00Z">
          <w:pPr/>
        </w:pPrChange>
      </w:pPr>
      <w:r>
        <w:t xml:space="preserve">Simulation </w:t>
      </w:r>
      <w:ins w:id="22" w:author="Weigang Qiu" w:date="2018-04-30T13:19:00Z">
        <w:r w:rsidR="00504523">
          <w:t>of trait-associated SNPs</w:t>
        </w:r>
      </w:ins>
      <w:del w:id="23" w:author="Weigang Qiu" w:date="2018-04-30T13:19:00Z">
        <w:r w:rsidDel="00504523">
          <w:delText>protocol</w:delText>
        </w:r>
      </w:del>
    </w:p>
    <w:p w14:paraId="04368F18" w14:textId="4D413F3D" w:rsidR="003A19DD" w:rsidRDefault="00E335A1" w:rsidP="003A19DD">
      <w:pPr>
        <w:ind w:firstLine="720"/>
      </w:pPr>
      <w:r>
        <w:t xml:space="preserve">Simulation modeling sheds light on the uncertainties of randomness that occur even in genomics. Our approach is to first emulate a small dataset laddering onto the actual dimensions of our initial matrix in order to gauge and optimize a working frame. Second, we use a decomposition algorithm, Cholesky decomposition, to artificially inject a correlated variable (X) to the predictor variable (Y). This step conditionally creates a known relationship between the </w:t>
      </w:r>
      <w:proofErr w:type="spellStart"/>
      <w:r>
        <w:t>xy</w:t>
      </w:r>
      <w:proofErr w:type="spellEnd"/>
      <w:r>
        <w:t xml:space="preserve"> variables. </w:t>
      </w:r>
      <w:r w:rsidR="003A19DD">
        <w:t>We ran the algorithm several times to produce different sized tables with varying numbers of covariates ranging from [insert numerical range]. Lastly, we used a machine learning algorithm to identify such covariates.</w:t>
      </w:r>
    </w:p>
    <w:p w14:paraId="30AAD1BA" w14:textId="243CA07E" w:rsidR="00787907" w:rsidRDefault="00787907" w:rsidP="008B7460">
      <w:r>
        <w:tab/>
      </w:r>
    </w:p>
    <w:p w14:paraId="1F78CD36" w14:textId="77777777" w:rsidR="008B7460" w:rsidRDefault="008B7460" w:rsidP="008B7460">
      <w:pPr>
        <w:rPr>
          <w:ins w:id="24" w:author="Weigang Qiu" w:date="2018-04-30T13:46:00Z"/>
          <w:b/>
        </w:rPr>
      </w:pPr>
      <w:r>
        <w:rPr>
          <w:b/>
        </w:rPr>
        <w:t>Simulating SNP-associated phenotypes</w:t>
      </w:r>
    </w:p>
    <w:p w14:paraId="207A48D0" w14:textId="3F853B2B" w:rsidR="004311B1" w:rsidRDefault="004311B1" w:rsidP="008B7460">
      <w:pPr>
        <w:rPr>
          <w:b/>
        </w:rPr>
      </w:pPr>
      <w:ins w:id="25" w:author="Weigang Qiu" w:date="2018-04-30T13:46:00Z">
        <w:r>
          <w:rPr>
            <w:b/>
          </w:rPr>
          <w:t xml:space="preserve">Tools </w:t>
        </w:r>
      </w:ins>
      <w:ins w:id="26" w:author="Weigang Qiu" w:date="2018-04-30T13:47:00Z">
        <w:r>
          <w:rPr>
            <w:b/>
          </w:rPr>
          <w:t xml:space="preserve">(R packages) </w:t>
        </w:r>
      </w:ins>
      <w:ins w:id="27" w:author="Weigang Qiu" w:date="2018-04-30T13:46:00Z">
        <w:r>
          <w:rPr>
            <w:b/>
          </w:rPr>
          <w:t>&amp; steps</w:t>
        </w:r>
      </w:ins>
    </w:p>
    <w:p w14:paraId="609AF462" w14:textId="77777777" w:rsidR="000B6DFC" w:rsidRDefault="000B6DFC" w:rsidP="000B6DFC">
      <w:pPr>
        <w:jc w:val="both"/>
      </w:pPr>
      <w:r>
        <w:t>The following method is used to simulate SNP</w:t>
      </w:r>
      <w:r w:rsidRPr="00677244">
        <w:t>-associated phenotypes</w:t>
      </w:r>
      <w:r>
        <w:t xml:space="preserve">. </w:t>
      </w:r>
      <w:r w:rsidRPr="00677244">
        <w:t xml:space="preserve">For </w:t>
      </w:r>
      <w:r>
        <w:t>ill</w:t>
      </w:r>
      <w:r w:rsidRPr="00677244">
        <w:t xml:space="preserve">ustration </w:t>
      </w:r>
      <w:r>
        <w:t>p</w:t>
      </w:r>
      <w:r w:rsidRPr="00677244">
        <w:t>urposes</w:t>
      </w:r>
      <w:r>
        <w:t xml:space="preserve">, we only generate two </w:t>
      </w:r>
      <w:proofErr w:type="spellStart"/>
      <w:r>
        <w:t>cdg</w:t>
      </w:r>
      <w:proofErr w:type="spellEnd"/>
      <w:r>
        <w:t xml:space="preserve"> level correlated SNPs in this case. But this method can be extended to generating any number of </w:t>
      </w:r>
      <w:proofErr w:type="spellStart"/>
      <w:r>
        <w:t>cdg</w:t>
      </w:r>
      <w:proofErr w:type="spellEnd"/>
      <w:r>
        <w:t xml:space="preserve"> level correlated SNPs. It is also possible to set the inter-correlation between SNPs.</w:t>
      </w:r>
    </w:p>
    <w:p w14:paraId="339E2B6B" w14:textId="77777777" w:rsidR="000B6DFC" w:rsidRDefault="000B6DFC" w:rsidP="000B6DFC">
      <w:pPr>
        <w:jc w:val="both"/>
      </w:pPr>
    </w:p>
    <w:p w14:paraId="55F47D37" w14:textId="77777777" w:rsidR="000B6DFC" w:rsidRDefault="000B6DFC" w:rsidP="000B6DFC">
      <w:pPr>
        <w:jc w:val="both"/>
      </w:pPr>
      <w:r w:rsidRPr="00677244">
        <w:t>First</w:t>
      </w:r>
      <w:r>
        <w:t xml:space="preserve">, we generate 3 independent vectors of standard normal random numbers with equal length. One vector is for the </w:t>
      </w:r>
      <w:proofErr w:type="spellStart"/>
      <w:r>
        <w:t>cdg</w:t>
      </w:r>
      <w:proofErr w:type="spellEnd"/>
      <w:r>
        <w:t xml:space="preserve"> level, one vector is for the first SNP state, one vector is for the </w:t>
      </w:r>
      <w:r>
        <w:lastRenderedPageBreak/>
        <w:t xml:space="preserve">second SNP state. We assume that a scaled </w:t>
      </w:r>
      <w:proofErr w:type="spellStart"/>
      <w:r>
        <w:t>cdg</w:t>
      </w:r>
      <w:proofErr w:type="spellEnd"/>
      <w:r>
        <w:t xml:space="preserve"> level follows the standard normal distribution. Although the SNP state should be either 0 or 1, we can still assume it follows the standard normal distribution and then replace all negative values with 0 and all positive values with 1.</w:t>
      </w:r>
    </w:p>
    <w:p w14:paraId="1F747C8D" w14:textId="77777777" w:rsidR="000B6DFC" w:rsidRDefault="000B6DFC" w:rsidP="000B6DFC"/>
    <w:tbl>
      <w:tblPr>
        <w:tblStyle w:val="TableGrid"/>
        <w:tblW w:w="9576" w:type="dxa"/>
        <w:tblLook w:val="04A0" w:firstRow="1" w:lastRow="0" w:firstColumn="1" w:lastColumn="0" w:noHBand="0" w:noVBand="1"/>
      </w:tblPr>
      <w:tblGrid>
        <w:gridCol w:w="1080"/>
        <w:gridCol w:w="1587"/>
        <w:gridCol w:w="2418"/>
        <w:gridCol w:w="2336"/>
        <w:gridCol w:w="1651"/>
        <w:gridCol w:w="504"/>
      </w:tblGrid>
      <w:tr w:rsidR="000B6DFC" w14:paraId="36C20C04" w14:textId="77777777" w:rsidTr="00290BCC">
        <w:tc>
          <w:tcPr>
            <w:tcW w:w="1080" w:type="dxa"/>
          </w:tcPr>
          <w:p w14:paraId="52DAF155" w14:textId="77777777" w:rsidR="000B6DFC" w:rsidRDefault="00F06B83" w:rsidP="00290BCC">
            <m:oMathPara>
              <m:oMath>
                <m:sSub>
                  <m:sSubPr>
                    <m:ctrlPr>
                      <w:rPr>
                        <w:rFonts w:ascii="Cambria Math" w:hAnsi="Cambria Math"/>
                        <w:i/>
                      </w:rPr>
                    </m:ctrlPr>
                  </m:sSubPr>
                  <m:e>
                    <m:r>
                      <w:rPr>
                        <w:rFonts w:ascii="Cambria Math" w:hAnsi="Cambria Math"/>
                      </w:rPr>
                      <m:t>z</m:t>
                    </m:r>
                  </m:e>
                  <m:sub>
                    <m:r>
                      <w:rPr>
                        <w:rFonts w:ascii="Cambria Math" w:hAnsi="Cambria Math"/>
                      </w:rPr>
                      <m:t>1</m:t>
                    </m:r>
                  </m:sub>
                </m:sSub>
              </m:oMath>
            </m:oMathPara>
          </w:p>
        </w:tc>
        <w:tc>
          <w:tcPr>
            <w:tcW w:w="1587" w:type="dxa"/>
          </w:tcPr>
          <w:p w14:paraId="346927FD" w14:textId="77777777" w:rsidR="000B6DFC" w:rsidRDefault="000B6DFC" w:rsidP="00290BCC">
            <w:pPr>
              <w:rPr>
                <w:ins w:id="28" w:author="Weigang Qiu" w:date="2018-04-30T13:31:00Z"/>
              </w:rPr>
            </w:pPr>
            <w:proofErr w:type="spellStart"/>
            <w:r>
              <w:t>Cdg_level</w:t>
            </w:r>
            <w:proofErr w:type="spellEnd"/>
          </w:p>
        </w:tc>
        <w:tc>
          <w:tcPr>
            <w:tcW w:w="2418" w:type="dxa"/>
          </w:tcPr>
          <w:p w14:paraId="412FF425" w14:textId="77777777" w:rsidR="000B6DFC" w:rsidRDefault="000B6DFC" w:rsidP="00290BCC">
            <w:pPr>
              <w:ind w:right="960"/>
              <w:rPr>
                <w:ins w:id="29" w:author="Weigang Qiu" w:date="2018-04-30T13:31:00Z"/>
              </w:rPr>
            </w:pPr>
            <w:r w:rsidRPr="00677244">
              <w:t>1.58102905</w:t>
            </w:r>
          </w:p>
        </w:tc>
        <w:tc>
          <w:tcPr>
            <w:tcW w:w="2336" w:type="dxa"/>
          </w:tcPr>
          <w:p w14:paraId="67B6041C" w14:textId="77777777" w:rsidR="000B6DFC" w:rsidRDefault="000B6DFC" w:rsidP="00290BCC">
            <w:pPr>
              <w:ind w:right="960"/>
              <w:rPr>
                <w:ins w:id="30" w:author="Weigang Qiu" w:date="2018-04-30T13:31:00Z"/>
              </w:rPr>
            </w:pPr>
            <w:r w:rsidRPr="00AE2880">
              <w:t>0.80859597</w:t>
            </w:r>
          </w:p>
        </w:tc>
        <w:tc>
          <w:tcPr>
            <w:tcW w:w="1651" w:type="dxa"/>
          </w:tcPr>
          <w:p w14:paraId="4CC889C0" w14:textId="77777777" w:rsidR="000B6DFC" w:rsidRDefault="000B6DFC" w:rsidP="00290BCC">
            <w:pPr>
              <w:rPr>
                <w:ins w:id="31" w:author="Weigang Qiu" w:date="2018-04-30T13:31:00Z"/>
              </w:rPr>
            </w:pPr>
            <w:r w:rsidRPr="00AE2880">
              <w:t>1.00966938</w:t>
            </w:r>
          </w:p>
        </w:tc>
        <w:tc>
          <w:tcPr>
            <w:tcW w:w="504" w:type="dxa"/>
          </w:tcPr>
          <w:p w14:paraId="445973F3" w14:textId="77777777" w:rsidR="000B6DFC" w:rsidRDefault="000B6DFC" w:rsidP="00290BCC">
            <w:pPr>
              <w:rPr>
                <w:ins w:id="32" w:author="Weigang Qiu" w:date="2018-04-30T13:32:00Z"/>
              </w:rPr>
            </w:pPr>
            <w:r>
              <w:t>…</w:t>
            </w:r>
          </w:p>
        </w:tc>
      </w:tr>
      <w:tr w:rsidR="000B6DFC" w14:paraId="1B0B33B0" w14:textId="77777777" w:rsidTr="00290BCC">
        <w:tc>
          <w:tcPr>
            <w:tcW w:w="1080" w:type="dxa"/>
          </w:tcPr>
          <w:p w14:paraId="4D53CE05" w14:textId="77777777" w:rsidR="000B6DFC" w:rsidRDefault="00F06B83" w:rsidP="00290BCC">
            <m:oMathPara>
              <m:oMath>
                <m:sSub>
                  <m:sSubPr>
                    <m:ctrlPr>
                      <w:rPr>
                        <w:rFonts w:ascii="Cambria Math" w:hAnsi="Cambria Math"/>
                        <w:i/>
                      </w:rPr>
                    </m:ctrlPr>
                  </m:sSubPr>
                  <m:e>
                    <m:r>
                      <w:rPr>
                        <w:rFonts w:ascii="Cambria Math" w:hAnsi="Cambria Math"/>
                      </w:rPr>
                      <m:t>z</m:t>
                    </m:r>
                  </m:e>
                  <m:sub>
                    <m:r>
                      <w:rPr>
                        <w:rFonts w:ascii="Cambria Math" w:hAnsi="Cambria Math"/>
                      </w:rPr>
                      <m:t>2</m:t>
                    </m:r>
                  </m:sub>
                </m:sSub>
              </m:oMath>
            </m:oMathPara>
          </w:p>
        </w:tc>
        <w:tc>
          <w:tcPr>
            <w:tcW w:w="1587" w:type="dxa"/>
          </w:tcPr>
          <w:p w14:paraId="2313641E" w14:textId="77777777" w:rsidR="000B6DFC" w:rsidRDefault="000B6DFC" w:rsidP="00290BCC">
            <w:pPr>
              <w:rPr>
                <w:ins w:id="33" w:author="Weigang Qiu" w:date="2018-04-30T13:31:00Z"/>
              </w:rPr>
            </w:pPr>
            <w:r>
              <w:t>SNP1</w:t>
            </w:r>
          </w:p>
        </w:tc>
        <w:tc>
          <w:tcPr>
            <w:tcW w:w="2418" w:type="dxa"/>
          </w:tcPr>
          <w:p w14:paraId="39F4A59F" w14:textId="77777777" w:rsidR="000B6DFC" w:rsidRDefault="000B6DFC" w:rsidP="00290BCC">
            <w:pPr>
              <w:rPr>
                <w:ins w:id="34" w:author="Weigang Qiu" w:date="2018-04-30T13:31:00Z"/>
              </w:rPr>
            </w:pPr>
            <w:r w:rsidRPr="00AE2880">
              <w:t>-2.38290958</w:t>
            </w:r>
          </w:p>
        </w:tc>
        <w:tc>
          <w:tcPr>
            <w:tcW w:w="2336" w:type="dxa"/>
          </w:tcPr>
          <w:p w14:paraId="79828C9D" w14:textId="77777777" w:rsidR="000B6DFC" w:rsidRDefault="000B6DFC" w:rsidP="00290BCC">
            <w:pPr>
              <w:rPr>
                <w:ins w:id="35" w:author="Weigang Qiu" w:date="2018-04-30T13:31:00Z"/>
              </w:rPr>
            </w:pPr>
            <w:r w:rsidRPr="00AE2880">
              <w:t>-2.11974195</w:t>
            </w:r>
          </w:p>
        </w:tc>
        <w:tc>
          <w:tcPr>
            <w:tcW w:w="1651" w:type="dxa"/>
          </w:tcPr>
          <w:p w14:paraId="20596AA8" w14:textId="77777777" w:rsidR="000B6DFC" w:rsidRDefault="000B6DFC" w:rsidP="00290BCC">
            <w:pPr>
              <w:rPr>
                <w:ins w:id="36" w:author="Weigang Qiu" w:date="2018-04-30T13:31:00Z"/>
              </w:rPr>
            </w:pPr>
            <w:r w:rsidRPr="00AE2880">
              <w:t>2.22425003</w:t>
            </w:r>
          </w:p>
        </w:tc>
        <w:tc>
          <w:tcPr>
            <w:tcW w:w="504" w:type="dxa"/>
          </w:tcPr>
          <w:p w14:paraId="215D802E" w14:textId="77777777" w:rsidR="000B6DFC" w:rsidRDefault="000B6DFC" w:rsidP="00290BCC">
            <w:pPr>
              <w:rPr>
                <w:ins w:id="37" w:author="Weigang Qiu" w:date="2018-04-30T13:32:00Z"/>
              </w:rPr>
            </w:pPr>
            <w:r>
              <w:t>…</w:t>
            </w:r>
          </w:p>
        </w:tc>
      </w:tr>
      <w:tr w:rsidR="000B6DFC" w14:paraId="3E55B40E" w14:textId="77777777" w:rsidTr="00290BCC">
        <w:tc>
          <w:tcPr>
            <w:tcW w:w="1080" w:type="dxa"/>
          </w:tcPr>
          <w:p w14:paraId="17CAABA6" w14:textId="77777777" w:rsidR="000B6DFC" w:rsidRDefault="00F06B83" w:rsidP="00290BCC">
            <m:oMathPara>
              <m:oMath>
                <m:sSub>
                  <m:sSubPr>
                    <m:ctrlPr>
                      <w:rPr>
                        <w:rFonts w:ascii="Cambria Math" w:hAnsi="Cambria Math"/>
                        <w:i/>
                      </w:rPr>
                    </m:ctrlPr>
                  </m:sSubPr>
                  <m:e>
                    <m:r>
                      <w:rPr>
                        <w:rFonts w:ascii="Cambria Math" w:hAnsi="Cambria Math"/>
                      </w:rPr>
                      <m:t>z</m:t>
                    </m:r>
                  </m:e>
                  <m:sub>
                    <m:r>
                      <w:rPr>
                        <w:rFonts w:ascii="Cambria Math" w:hAnsi="Cambria Math"/>
                      </w:rPr>
                      <m:t>3</m:t>
                    </m:r>
                  </m:sub>
                </m:sSub>
              </m:oMath>
            </m:oMathPara>
          </w:p>
        </w:tc>
        <w:tc>
          <w:tcPr>
            <w:tcW w:w="1587" w:type="dxa"/>
          </w:tcPr>
          <w:p w14:paraId="5527C86F" w14:textId="77777777" w:rsidR="000B6DFC" w:rsidRDefault="000B6DFC" w:rsidP="00290BCC">
            <w:pPr>
              <w:rPr>
                <w:ins w:id="38" w:author="Weigang Qiu" w:date="2018-04-30T13:31:00Z"/>
              </w:rPr>
            </w:pPr>
            <w:r>
              <w:t>SNP2</w:t>
            </w:r>
          </w:p>
        </w:tc>
        <w:tc>
          <w:tcPr>
            <w:tcW w:w="2418" w:type="dxa"/>
          </w:tcPr>
          <w:p w14:paraId="72412EF3" w14:textId="77777777" w:rsidR="000B6DFC" w:rsidRDefault="000B6DFC" w:rsidP="00290BCC">
            <w:pPr>
              <w:rPr>
                <w:ins w:id="39" w:author="Weigang Qiu" w:date="2018-04-30T13:31:00Z"/>
              </w:rPr>
            </w:pPr>
            <w:r w:rsidRPr="00AE2880">
              <w:t>-0.50069548</w:t>
            </w:r>
          </w:p>
        </w:tc>
        <w:tc>
          <w:tcPr>
            <w:tcW w:w="2336" w:type="dxa"/>
          </w:tcPr>
          <w:p w14:paraId="49B31E4E" w14:textId="77777777" w:rsidR="000B6DFC" w:rsidRDefault="000B6DFC" w:rsidP="00290BCC">
            <w:pPr>
              <w:rPr>
                <w:ins w:id="40" w:author="Weigang Qiu" w:date="2018-04-30T13:31:00Z"/>
              </w:rPr>
            </w:pPr>
            <w:r w:rsidRPr="00AE2880">
              <w:t>1.31667049</w:t>
            </w:r>
          </w:p>
        </w:tc>
        <w:tc>
          <w:tcPr>
            <w:tcW w:w="1651" w:type="dxa"/>
          </w:tcPr>
          <w:p w14:paraId="779E8441" w14:textId="77777777" w:rsidR="000B6DFC" w:rsidRDefault="000B6DFC" w:rsidP="00290BCC">
            <w:pPr>
              <w:rPr>
                <w:ins w:id="41" w:author="Weigang Qiu" w:date="2018-04-30T13:31:00Z"/>
              </w:rPr>
            </w:pPr>
            <w:r w:rsidRPr="00AE2880">
              <w:t>-0.09234325</w:t>
            </w:r>
          </w:p>
        </w:tc>
        <w:tc>
          <w:tcPr>
            <w:tcW w:w="504" w:type="dxa"/>
          </w:tcPr>
          <w:p w14:paraId="17449D5D" w14:textId="77777777" w:rsidR="000B6DFC" w:rsidRDefault="000B6DFC" w:rsidP="00290BCC">
            <w:pPr>
              <w:rPr>
                <w:ins w:id="42" w:author="Weigang Qiu" w:date="2018-04-30T13:32:00Z"/>
              </w:rPr>
            </w:pPr>
            <w:r>
              <w:t>…</w:t>
            </w:r>
          </w:p>
        </w:tc>
      </w:tr>
    </w:tbl>
    <w:p w14:paraId="78E94A8F" w14:textId="77777777" w:rsidR="000B6DFC" w:rsidRDefault="000B6DFC" w:rsidP="000B6DFC"/>
    <w:p w14:paraId="28DE491C" w14:textId="77777777" w:rsidR="000B6DFC" w:rsidRDefault="000B6DFC" w:rsidP="000B6DFC">
      <w:pPr>
        <w:jc w:val="both"/>
      </w:pPr>
      <w:r>
        <w:t xml:space="preserve">The task is to correlates the SNP states with </w:t>
      </w:r>
      <w:proofErr w:type="spellStart"/>
      <w:r>
        <w:t>Cdg</w:t>
      </w:r>
      <w:proofErr w:type="spellEnd"/>
      <w:r>
        <w:t xml:space="preserve"> levels. To correlate three standard normal random variables, we can apply Cholesky decomposition to a desired covariance matrix and multiply the decomposed matrix with these three standard normal variables. Denote </w:t>
      </w:r>
      <w:proofErr w:type="spellStart"/>
      <w:r>
        <w:t>cdg</w:t>
      </w:r>
      <w:proofErr w:type="spellEnd"/>
      <w:r>
        <w:t xml:space="preserve"> level, SNP1 state, SNP2 state as random variable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oMath>
      <w:r>
        <w:t xml:space="preserve">with standard deviation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3</m:t>
            </m:r>
          </m:sub>
        </m:sSub>
      </m:oMath>
      <w:r>
        <w:t xml:space="preserve"> . The covariance matrix A can be written as follows:</w:t>
      </w:r>
    </w:p>
    <w:p w14:paraId="72A78612" w14:textId="77777777" w:rsidR="000B6DFC" w:rsidRDefault="000B6DFC" w:rsidP="000B6DFC"/>
    <w:p w14:paraId="1FCF44A5" w14:textId="77777777" w:rsidR="000B6DFC" w:rsidRDefault="000B6DFC" w:rsidP="000B6DFC">
      <m:oMathPara>
        <m:oMath>
          <m:r>
            <w:rPr>
              <w:rFonts w:ascii="Cambria Math" w:hAnsi="Cambria Math"/>
            </w:rPr>
            <m:t>A=</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12</m:t>
                        </m:r>
                      </m:sub>
                    </m:sSub>
                  </m:e>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13</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e>
                  <m:e>
                    <m:sSubSup>
                      <m:sSubSupPr>
                        <m:ctrlPr>
                          <w:rPr>
                            <w:rFonts w:ascii="Cambria Math" w:hAnsi="Cambria Math"/>
                            <w:i/>
                          </w:rPr>
                        </m:ctrlPr>
                      </m:sSubSupPr>
                      <m:e>
                        <m:r>
                          <w:rPr>
                            <w:rFonts w:ascii="Cambria Math" w:hAnsi="Cambria Math"/>
                          </w:rPr>
                          <m:t>σ</m:t>
                        </m:r>
                      </m:e>
                      <m:sub>
                        <m:r>
                          <w:rPr>
                            <w:rFonts w:ascii="Cambria Math" w:hAnsi="Cambria Math"/>
                          </w:rPr>
                          <m:t>3</m:t>
                        </m:r>
                      </m:sub>
                      <m:sup>
                        <m:r>
                          <w:rPr>
                            <w:rFonts w:ascii="Cambria Math" w:hAnsi="Cambria Math"/>
                          </w:rPr>
                          <m:t>2</m:t>
                        </m:r>
                      </m:sup>
                    </m:sSubSup>
                  </m:e>
                </m:mr>
              </m:m>
            </m:e>
          </m:d>
        </m:oMath>
      </m:oMathPara>
    </w:p>
    <w:p w14:paraId="6D893B31" w14:textId="77777777" w:rsidR="000B6DFC" w:rsidRDefault="000B6DFC" w:rsidP="000B6DFC"/>
    <w:p w14:paraId="44B0AB0E" w14:textId="77777777" w:rsidR="000B6DFC" w:rsidRDefault="00F06B83" w:rsidP="000B6DFC">
      <w:pPr>
        <w:jc w:val="center"/>
      </w:pPr>
      <m:oMath>
        <m:sSub>
          <m:sSubPr>
            <m:ctrlPr>
              <w:rPr>
                <w:rFonts w:ascii="Cambria Math" w:hAnsi="Cambria Math"/>
                <w:i/>
              </w:rPr>
            </m:ctrlPr>
          </m:sSubPr>
          <m:e>
            <m:r>
              <w:rPr>
                <w:rFonts w:ascii="Cambria Math" w:hAnsi="Cambria Math"/>
              </w:rPr>
              <m:t>σ</m:t>
            </m:r>
          </m:e>
          <m:sub>
            <m:r>
              <w:rPr>
                <w:rFonts w:ascii="Cambria Math" w:hAnsi="Cambria Math"/>
              </w:rPr>
              <m:t>ij</m:t>
            </m:r>
          </m:sub>
        </m:sSub>
      </m:oMath>
      <w:r w:rsidR="000B6DFC">
        <w:t xml:space="preserve"> is the covariance between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B6DF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p>
    <w:p w14:paraId="489F136C" w14:textId="77777777" w:rsidR="000B6DFC" w:rsidRDefault="000B6DFC" w:rsidP="000B6DFC">
      <w:pPr>
        <w:jc w:val="both"/>
      </w:pPr>
      <w:r>
        <w:t>In this case, all X’s are standard normal random variables. Therefore, they have a standard deviation of 1 and the covariance is the same as correlation. Matrix A can also be written as follows:</w:t>
      </w:r>
    </w:p>
    <w:p w14:paraId="19B90030" w14:textId="77777777" w:rsidR="000B6DFC" w:rsidRDefault="000B6DFC" w:rsidP="000B6DFC"/>
    <w:p w14:paraId="6948DEC4" w14:textId="77777777" w:rsidR="000B6DFC" w:rsidRPr="00461DF9" w:rsidRDefault="000B6DFC" w:rsidP="000B6DFC">
      <w:pPr>
        <w:jc w:val="center"/>
      </w:pPr>
      <m:oMathPara>
        <m:oMath>
          <m:r>
            <w:rPr>
              <w:rFonts w:ascii="Cambria Math" w:hAnsi="Cambria Math"/>
            </w:rPr>
            <m:t>A=</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ρ</m:t>
                        </m:r>
                      </m:e>
                      <m:sub>
                        <m:r>
                          <w:rPr>
                            <w:rFonts w:ascii="Cambria Math" w:hAnsi="Cambria Math"/>
                          </w:rPr>
                          <m:t>12</m:t>
                        </m:r>
                      </m:sub>
                    </m:sSub>
                  </m:e>
                  <m:e>
                    <m:sSub>
                      <m:sSubPr>
                        <m:ctrlPr>
                          <w:rPr>
                            <w:rFonts w:ascii="Cambria Math" w:hAnsi="Cambria Math"/>
                            <w:i/>
                          </w:rPr>
                        </m:ctrlPr>
                      </m:sSubPr>
                      <m:e>
                        <m:r>
                          <w:rPr>
                            <w:rFonts w:ascii="Cambria Math" w:hAnsi="Cambria Math"/>
                          </w:rPr>
                          <m:t>ρ</m:t>
                        </m:r>
                      </m:e>
                      <m:sub>
                        <m:r>
                          <w:rPr>
                            <w:rFonts w:ascii="Cambria Math" w:hAnsi="Cambria Math"/>
                          </w:rPr>
                          <m:t>13</m:t>
                        </m:r>
                      </m:sub>
                    </m:sSub>
                  </m:e>
                </m:mr>
                <m:mr>
                  <m:e>
                    <m:sSub>
                      <m:sSubPr>
                        <m:ctrlPr>
                          <w:rPr>
                            <w:rFonts w:ascii="Cambria Math" w:hAnsi="Cambria Math"/>
                            <w:i/>
                          </w:rPr>
                        </m:ctrlPr>
                      </m:sSubPr>
                      <m:e>
                        <m:r>
                          <w:rPr>
                            <w:rFonts w:ascii="Cambria Math" w:hAnsi="Cambria Math"/>
                          </w:rPr>
                          <m:t>ρ</m:t>
                        </m:r>
                      </m:e>
                      <m:sub>
                        <m:r>
                          <w:rPr>
                            <w:rFonts w:ascii="Cambria Math" w:hAnsi="Cambria Math"/>
                          </w:rPr>
                          <m:t>12</m:t>
                        </m:r>
                      </m:sub>
                    </m:sSub>
                  </m:e>
                  <m:e>
                    <m:r>
                      <w:rPr>
                        <w:rFonts w:ascii="Cambria Math" w:hAnsi="Cambria Math"/>
                      </w:rPr>
                      <m:t>1</m:t>
                    </m:r>
                  </m:e>
                  <m:e>
                    <m:sSub>
                      <m:sSubPr>
                        <m:ctrlPr>
                          <w:rPr>
                            <w:rFonts w:ascii="Cambria Math" w:hAnsi="Cambria Math"/>
                            <w:i/>
                          </w:rPr>
                        </m:ctrlPr>
                      </m:sSubPr>
                      <m:e>
                        <m:r>
                          <w:rPr>
                            <w:rFonts w:ascii="Cambria Math" w:hAnsi="Cambria Math"/>
                          </w:rPr>
                          <m:t>ρ</m:t>
                        </m:r>
                      </m:e>
                      <m:sub>
                        <m:r>
                          <w:rPr>
                            <w:rFonts w:ascii="Cambria Math" w:hAnsi="Cambria Math"/>
                          </w:rPr>
                          <m:t>23</m:t>
                        </m:r>
                      </m:sub>
                    </m:sSub>
                  </m:e>
                </m:mr>
                <m:mr>
                  <m:e>
                    <m:sSub>
                      <m:sSubPr>
                        <m:ctrlPr>
                          <w:rPr>
                            <w:rFonts w:ascii="Cambria Math" w:hAnsi="Cambria Math"/>
                            <w:i/>
                          </w:rPr>
                        </m:ctrlPr>
                      </m:sSubPr>
                      <m:e>
                        <m:r>
                          <w:rPr>
                            <w:rFonts w:ascii="Cambria Math" w:hAnsi="Cambria Math"/>
                          </w:rPr>
                          <m:t>ρ</m:t>
                        </m:r>
                      </m:e>
                      <m:sub>
                        <m:r>
                          <w:rPr>
                            <w:rFonts w:ascii="Cambria Math" w:hAnsi="Cambria Math"/>
                          </w:rPr>
                          <m:t>13</m:t>
                        </m:r>
                      </m:sub>
                    </m:sSub>
                  </m:e>
                  <m:e>
                    <m:sSub>
                      <m:sSubPr>
                        <m:ctrlPr>
                          <w:rPr>
                            <w:rFonts w:ascii="Cambria Math" w:hAnsi="Cambria Math"/>
                            <w:i/>
                          </w:rPr>
                        </m:ctrlPr>
                      </m:sSubPr>
                      <m:e>
                        <m:r>
                          <w:rPr>
                            <w:rFonts w:ascii="Cambria Math" w:hAnsi="Cambria Math"/>
                          </w:rPr>
                          <m:t>ρ</m:t>
                        </m:r>
                      </m:e>
                      <m:sub>
                        <m:r>
                          <w:rPr>
                            <w:rFonts w:ascii="Cambria Math" w:hAnsi="Cambria Math"/>
                          </w:rPr>
                          <m:t>23</m:t>
                        </m:r>
                      </m:sub>
                    </m:sSub>
                  </m:e>
                  <m:e>
                    <m:r>
                      <w:rPr>
                        <w:rFonts w:ascii="Cambria Math" w:hAnsi="Cambria Math"/>
                      </w:rPr>
                      <m:t>1</m:t>
                    </m:r>
                  </m:e>
                </m:mr>
              </m:m>
            </m:e>
          </m:d>
        </m:oMath>
      </m:oMathPara>
    </w:p>
    <w:p w14:paraId="2B970149" w14:textId="77777777" w:rsidR="000B6DFC" w:rsidRDefault="000B6DFC" w:rsidP="000B6DFC"/>
    <w:p w14:paraId="5B191F91" w14:textId="77777777" w:rsidR="000B6DFC" w:rsidRDefault="00F06B83" w:rsidP="000B6DFC">
      <w:pPr>
        <w:jc w:val="center"/>
      </w:pPr>
      <m:oMath>
        <m:sSub>
          <m:sSubPr>
            <m:ctrlPr>
              <w:rPr>
                <w:rFonts w:ascii="Cambria Math" w:hAnsi="Cambria Math"/>
                <w:i/>
              </w:rPr>
            </m:ctrlPr>
          </m:sSubPr>
          <m:e>
            <m:r>
              <w:rPr>
                <w:rFonts w:ascii="Cambria Math" w:hAnsi="Cambria Math"/>
              </w:rPr>
              <m:t>ρ</m:t>
            </m:r>
          </m:e>
          <m:sub>
            <m:r>
              <w:rPr>
                <w:rFonts w:ascii="Cambria Math" w:hAnsi="Cambria Math"/>
              </w:rPr>
              <m:t>ij</m:t>
            </m:r>
          </m:sub>
        </m:sSub>
      </m:oMath>
      <w:r w:rsidR="000B6DFC" w:rsidRPr="00461DF9">
        <w:t xml:space="preserve"> </w:t>
      </w:r>
      <w:r w:rsidR="000B6DFC">
        <w:t xml:space="preserve">is the correlation between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B6DF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p>
    <w:p w14:paraId="6DDCD38B" w14:textId="77777777" w:rsidR="000B6DFC" w:rsidRDefault="000B6DFC" w:rsidP="000B6DFC">
      <w:pPr>
        <w:jc w:val="both"/>
      </w:pPr>
    </w:p>
    <w:p w14:paraId="4BAC5B7B" w14:textId="298ED7D2" w:rsidR="000B6DFC" w:rsidRPr="007856CF" w:rsidRDefault="000B6DFC" w:rsidP="000B6DFC">
      <w:pPr>
        <w:jc w:val="both"/>
      </w:pPr>
      <w:r>
        <w:t xml:space="preserve">Apply Cholesky decomposition </w:t>
      </w:r>
      <w:r>
        <w:fldChar w:fldCharType="begin"/>
      </w:r>
      <w:r w:rsidR="00B02CCB">
        <w:instrText xml:space="preserve"> ADDIN ZOTERO_ITEM CSL_CITATION {"citationID":"lZ8Qzhqx","properties":{"formattedCitation":"\\super 2\\nosupersub{}","plainCitation":"2","noteIndex":0},"citationItems":[{"id":"nmVN9RmJ/6MIv5QH8","uris":["http://zotero.org/users/local/YDdqDZVd/items/79KEMLQQ"],"uri":["http://zotero.org/users/local/YDdqDZVd/items/79KEMLQQ"],"itemData":{"id":22,"type":"book","title":"Analysis of phylogenetics and evolution with R","collection-title":"Use R!","publisher":"Springer","publisher-place":"New York","number-of-pages":"386","edition":"2nd ed","source":"Library of Congress ISBN","event-place":"New York","ISBN":"978-1-4614-1742-2","call-number":"QH83 .P37 2012","note":"OCLC: ocn774538542","language":"en","author":[{"family":"Paradis","given":"Emmanuel"}],"issued":{"date-parts":[["2012"]]}}}],"schema":"https://github.com/citation-style-language/schema/raw/master/csl-citation.json"} </w:instrText>
      </w:r>
      <w:r>
        <w:fldChar w:fldCharType="separate"/>
      </w:r>
      <w:r w:rsidR="005B3F1D" w:rsidRPr="005B3F1D">
        <w:rPr>
          <w:rFonts w:ascii="Calibri" w:hAnsi="Calibri" w:cs="Calibri"/>
          <w:vertAlign w:val="superscript"/>
        </w:rPr>
        <w:t>2</w:t>
      </w:r>
      <w:r>
        <w:fldChar w:fldCharType="end"/>
      </w:r>
      <w:r>
        <w:t xml:space="preserve"> to matrix to A, we get a lower triangle matrix L and its transpose L</w:t>
      </w:r>
      <w:r>
        <w:rPr>
          <w:vertAlign w:val="superscript"/>
        </w:rPr>
        <w:t>T</w:t>
      </w:r>
      <w:r>
        <w:t xml:space="preserve">. </w:t>
      </w:r>
    </w:p>
    <w:p w14:paraId="2E3E4B63" w14:textId="77777777" w:rsidR="000B6DFC" w:rsidRPr="007856CF" w:rsidRDefault="000B6DFC" w:rsidP="000B6DFC">
      <m:oMathPara>
        <m:oMath>
          <m:r>
            <w:rPr>
              <w:rFonts w:ascii="Cambria Math" w:hAnsi="Cambria Math"/>
            </w:rPr>
            <m:t>A=L</m:t>
          </m:r>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11</m:t>
                        </m:r>
                      </m:sub>
                    </m:sSub>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21</m:t>
                        </m:r>
                      </m:sub>
                    </m:sSub>
                  </m:e>
                  <m:e>
                    <m:sSub>
                      <m:sSubPr>
                        <m:ctrlPr>
                          <w:rPr>
                            <w:rFonts w:ascii="Cambria Math" w:hAnsi="Cambria Math"/>
                            <w:i/>
                          </w:rPr>
                        </m:ctrlPr>
                      </m:sSubPr>
                      <m:e>
                        <m:r>
                          <w:rPr>
                            <w:rFonts w:ascii="Cambria Math" w:hAnsi="Cambria Math"/>
                          </w:rPr>
                          <m:t>L</m:t>
                        </m:r>
                      </m:e>
                      <m:sub>
                        <m:r>
                          <w:rPr>
                            <w:rFonts w:ascii="Cambria Math" w:hAnsi="Cambria Math"/>
                          </w:rPr>
                          <m:t>22</m:t>
                        </m:r>
                      </m:sub>
                    </m:sSub>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31</m:t>
                        </m:r>
                      </m:sub>
                    </m:sSub>
                  </m:e>
                  <m:e>
                    <m:sSub>
                      <m:sSubPr>
                        <m:ctrlPr>
                          <w:rPr>
                            <w:rFonts w:ascii="Cambria Math" w:hAnsi="Cambria Math"/>
                            <w:i/>
                          </w:rPr>
                        </m:ctrlPr>
                      </m:sSubPr>
                      <m:e>
                        <m:r>
                          <w:rPr>
                            <w:rFonts w:ascii="Cambria Math" w:hAnsi="Cambria Math"/>
                          </w:rPr>
                          <m:t>L</m:t>
                        </m:r>
                      </m:e>
                      <m:sub>
                        <m:r>
                          <w:rPr>
                            <w:rFonts w:ascii="Cambria Math" w:hAnsi="Cambria Math"/>
                          </w:rPr>
                          <m:t>32</m:t>
                        </m:r>
                      </m:sub>
                    </m:sSub>
                  </m:e>
                  <m:e>
                    <m:sSub>
                      <m:sSubPr>
                        <m:ctrlPr>
                          <w:rPr>
                            <w:rFonts w:ascii="Cambria Math" w:hAnsi="Cambria Math"/>
                            <w:i/>
                          </w:rPr>
                        </m:ctrlPr>
                      </m:sSubPr>
                      <m:e>
                        <m:r>
                          <w:rPr>
                            <w:rFonts w:ascii="Cambria Math" w:hAnsi="Cambria Math"/>
                          </w:rPr>
                          <m:t>L</m:t>
                        </m:r>
                      </m:e>
                      <m:sub>
                        <m:r>
                          <w:rPr>
                            <w:rFonts w:ascii="Cambria Math" w:hAnsi="Cambria Math"/>
                          </w:rPr>
                          <m:t>33</m:t>
                        </m:r>
                      </m:sub>
                    </m:sSub>
                  </m:e>
                </m:mr>
              </m:m>
            </m:e>
          </m:d>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11</m:t>
                        </m:r>
                      </m:sub>
                    </m:sSub>
                  </m:e>
                  <m:e>
                    <m:sSub>
                      <m:sSubPr>
                        <m:ctrlPr>
                          <w:rPr>
                            <w:rFonts w:ascii="Cambria Math" w:hAnsi="Cambria Math"/>
                            <w:i/>
                          </w:rPr>
                        </m:ctrlPr>
                      </m:sSubPr>
                      <m:e>
                        <m:r>
                          <w:rPr>
                            <w:rFonts w:ascii="Cambria Math" w:hAnsi="Cambria Math"/>
                          </w:rPr>
                          <m:t>L</m:t>
                        </m:r>
                      </m:e>
                      <m:sub>
                        <m:r>
                          <w:rPr>
                            <w:rFonts w:ascii="Cambria Math" w:hAnsi="Cambria Math"/>
                          </w:rPr>
                          <m:t>21</m:t>
                        </m:r>
                      </m:sub>
                    </m:sSub>
                  </m:e>
                  <m:e>
                    <m:sSub>
                      <m:sSubPr>
                        <m:ctrlPr>
                          <w:rPr>
                            <w:rFonts w:ascii="Cambria Math" w:hAnsi="Cambria Math"/>
                            <w:i/>
                          </w:rPr>
                        </m:ctrlPr>
                      </m:sSubPr>
                      <m:e>
                        <m:r>
                          <w:rPr>
                            <w:rFonts w:ascii="Cambria Math" w:hAnsi="Cambria Math"/>
                          </w:rPr>
                          <m:t>L</m:t>
                        </m:r>
                      </m:e>
                      <m:sub>
                        <m:r>
                          <w:rPr>
                            <w:rFonts w:ascii="Cambria Math" w:hAnsi="Cambria Math"/>
                          </w:rPr>
                          <m:t>31</m:t>
                        </m:r>
                      </m:sub>
                    </m:sSub>
                  </m:e>
                </m:mr>
                <m:mr>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22</m:t>
                        </m:r>
                      </m:sub>
                    </m:sSub>
                  </m:e>
                  <m:e>
                    <m:sSub>
                      <m:sSubPr>
                        <m:ctrlPr>
                          <w:rPr>
                            <w:rFonts w:ascii="Cambria Math" w:hAnsi="Cambria Math"/>
                            <w:i/>
                          </w:rPr>
                        </m:ctrlPr>
                      </m:sSubPr>
                      <m:e>
                        <m:r>
                          <w:rPr>
                            <w:rFonts w:ascii="Cambria Math" w:hAnsi="Cambria Math"/>
                          </w:rPr>
                          <m:t>L</m:t>
                        </m:r>
                      </m:e>
                      <m:sub>
                        <m:r>
                          <w:rPr>
                            <w:rFonts w:ascii="Cambria Math" w:hAnsi="Cambria Math"/>
                          </w:rPr>
                          <m:t>32</m:t>
                        </m:r>
                      </m:sub>
                    </m:sSub>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33</m:t>
                        </m:r>
                      </m:sub>
                    </m:sSub>
                  </m:e>
                </m:mr>
              </m:m>
            </m:e>
          </m:d>
        </m:oMath>
      </m:oMathPara>
    </w:p>
    <w:p w14:paraId="26DED64E" w14:textId="77777777" w:rsidR="000B6DFC" w:rsidRDefault="000B6DFC" w:rsidP="000B6DFC"/>
    <w:p w14:paraId="4DD030CC" w14:textId="77777777" w:rsidR="000B6DFC" w:rsidRDefault="000B6DFC" w:rsidP="000B6DFC"/>
    <w:p w14:paraId="46ECE05E" w14:textId="77777777" w:rsidR="000B6DFC" w:rsidRPr="009D3A5F" w:rsidRDefault="000B6DFC" w:rsidP="000B6DFC">
      <w:pPr>
        <w:jc w:val="both"/>
      </w:pPr>
      <w:r>
        <w:t xml:space="preserve">Therefore, we get 3 correlated random variable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oMath>
      <w:r>
        <w:t>with a covariance matrix A (in this case also correlation matrix) by doing the following:</w:t>
      </w:r>
    </w:p>
    <w:p w14:paraId="08686353" w14:textId="77777777" w:rsidR="000B6DFC" w:rsidRDefault="000B6DFC" w:rsidP="000B6DFC">
      <w:pPr>
        <w:jc w:val="both"/>
      </w:pPr>
      <w:r>
        <w:rPr>
          <w:noProof/>
        </w:rPr>
        <mc:AlternateContent>
          <mc:Choice Requires="wps">
            <w:drawing>
              <wp:inline distT="0" distB="0" distL="0" distR="0" wp14:anchorId="19EB6228" wp14:editId="76215E70">
                <wp:extent cx="304800" cy="304800"/>
                <wp:effectExtent l="0" t="0" r="0" b="0"/>
                <wp:docPr id="3" name="AutoShape 5" descr="{\displaystyle {\begin{aligned}\mathbf {A} =\mathbf {LL} ^{T}&amp;={\begin{pmatrix}L_{11}&amp;0&amp;0\\L_{21}&amp;L_{22}&amp;0\\L_{31}&amp;L_{32}&amp;L_{33}\\\end{pmatrix}}{\begin{pmatrix}L_{11}&amp;L_{21}&amp;L_{31}\\0&amp;L_{22}&amp;L_{32}\\0&amp;0&amp;L_{33}\end{pmatrix}}\\&amp;={\begin{pmatrix}L_{11}^{2}&amp;&amp;({\text{symmetric}})\\L_{21}L_{11}&amp;L_{21}^{2}+L_{22}^{2}&amp;\\L_{31}L_{11}&amp;L_{31}L_{21}+L_{32}L_{22}&amp;L_{31}^{2}+L_{32}^{2}+L_{33}^{2}\end{pmatrix}},\end{alig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A2B5C" id="AutoShape 5" o:spid="_x0000_s1026" alt="{\displaystyle {\begin{aligned}\mathbf {A} =\mathbf {LL} ^{T}&amp;={\begin{pmatrix}L_{11}&amp;0&amp;0\\L_{21}&amp;L_{22}&amp;0\\L_{31}&amp;L_{32}&amp;L_{33}\\\end{pmatrix}}{\begin{pmatrix}L_{11}&amp;L_{21}&amp;L_{31}\\0&amp;L_{22}&amp;L_{32}\\0&amp;0&amp;L_{33}\end{pmatrix}}\\&amp;={\begin{pmatrix}L_{11}^{2}&amp;&amp;({\text{symmetric}})\\L_{21}L_{11}&amp;L_{21}^{2}+L_{22}^{2}&amp;\\L_{31}L_{11}&amp;L_{31}L_{21}+L_{32}L_{22}&amp;L_{31}^{2}+L_{32}^{2}+L_{33}^{2}\end{pmatrix}},\end{align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HMrhXiAAwAArwcAAA4AAAAAAAAAAAAAAAAALgIAAGRycy9lMm9Eb2Mu&#10;eG1sUEsBAi0AFAAGAAgAAAAhAEyg6SzYAAAAAwEAAA8AAAAAAAAAAAAAAAAA2gUAAGRycy9kb3du&#10;cmV2LnhtbFBLBQYAAAAABAAEAPMAAADfBgAAAAA=&#10;" filled="f" stroked="f">
                <o:lock v:ext="edit" aspectratio="t"/>
                <w10:anchorlock/>
              </v:rect>
            </w:pict>
          </mc:Fallback>
        </mc:AlternateContent>
      </w:r>
    </w:p>
    <w:p w14:paraId="27B70D38" w14:textId="77777777" w:rsidR="000B6DFC" w:rsidRDefault="000B6DFC" w:rsidP="000B6DFC"/>
    <w:p w14:paraId="3482DB4F" w14:textId="77777777" w:rsidR="000B6DFC" w:rsidRPr="009D3A5F" w:rsidRDefault="00F06B83" w:rsidP="000B6DFC">
      <w:pPr>
        <w:jc w:val="center"/>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3</m:t>
                      </m:r>
                    </m:sub>
                  </m:sSub>
                </m:e>
              </m:eqArr>
            </m:e>
          </m:d>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11</m:t>
                        </m:r>
                      </m:sub>
                    </m:sSub>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12</m:t>
                        </m:r>
                      </m:sub>
                    </m:sSub>
                  </m:e>
                  <m:e>
                    <m:sSub>
                      <m:sSubPr>
                        <m:ctrlPr>
                          <w:rPr>
                            <w:rFonts w:ascii="Cambria Math" w:hAnsi="Cambria Math"/>
                            <w:i/>
                          </w:rPr>
                        </m:ctrlPr>
                      </m:sSubPr>
                      <m:e>
                        <m:r>
                          <w:rPr>
                            <w:rFonts w:ascii="Cambria Math" w:hAnsi="Cambria Math"/>
                          </w:rPr>
                          <m:t>L</m:t>
                        </m:r>
                      </m:e>
                      <m:sub>
                        <m:r>
                          <w:rPr>
                            <w:rFonts w:ascii="Cambria Math" w:hAnsi="Cambria Math"/>
                          </w:rPr>
                          <m:t>22</m:t>
                        </m:r>
                      </m:sub>
                    </m:sSub>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13</m:t>
                        </m:r>
                      </m:sub>
                    </m:sSub>
                  </m:e>
                  <m:e>
                    <m:sSub>
                      <m:sSubPr>
                        <m:ctrlPr>
                          <w:rPr>
                            <w:rFonts w:ascii="Cambria Math" w:hAnsi="Cambria Math"/>
                            <w:i/>
                          </w:rPr>
                        </m:ctrlPr>
                      </m:sSubPr>
                      <m:e>
                        <m:r>
                          <w:rPr>
                            <w:rFonts w:ascii="Cambria Math" w:hAnsi="Cambria Math"/>
                          </w:rPr>
                          <m:t>L</m:t>
                        </m:r>
                      </m:e>
                      <m:sub>
                        <m:r>
                          <w:rPr>
                            <w:rFonts w:ascii="Cambria Math" w:hAnsi="Cambria Math"/>
                          </w:rPr>
                          <m:t>23</m:t>
                        </m:r>
                      </m:sub>
                    </m:sSub>
                  </m:e>
                  <m:e>
                    <m:sSub>
                      <m:sSubPr>
                        <m:ctrlPr>
                          <w:rPr>
                            <w:rFonts w:ascii="Cambria Math" w:hAnsi="Cambria Math"/>
                            <w:i/>
                          </w:rPr>
                        </m:ctrlPr>
                      </m:sSubPr>
                      <m:e>
                        <m:r>
                          <w:rPr>
                            <w:rFonts w:ascii="Cambria Math" w:hAnsi="Cambria Math"/>
                          </w:rPr>
                          <m:t>L</m:t>
                        </m:r>
                      </m:e>
                      <m:sub>
                        <m:r>
                          <w:rPr>
                            <w:rFonts w:ascii="Cambria Math" w:hAnsi="Cambria Math"/>
                          </w:rPr>
                          <m:t>33</m:t>
                        </m:r>
                      </m:sub>
                    </m:sSub>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z</m:t>
                      </m:r>
                    </m:e>
                    <m:sub>
                      <m:r>
                        <w:rPr>
                          <w:rFonts w:ascii="Cambria Math" w:hAnsi="Cambria Math"/>
                        </w:rPr>
                        <m:t>3</m:t>
                      </m:r>
                    </m:sub>
                  </m:sSub>
                </m:e>
              </m:eqArr>
            </m:e>
          </m:d>
        </m:oMath>
      </m:oMathPara>
    </w:p>
    <w:p w14:paraId="1B2447DC" w14:textId="77777777" w:rsidR="000B6DFC" w:rsidRDefault="000B6DFC" w:rsidP="000B6DFC"/>
    <w:p w14:paraId="59E57473" w14:textId="77777777" w:rsidR="000B6DFC" w:rsidRDefault="00F06B83" w:rsidP="000B6DFC">
      <w:pPr>
        <w:spacing w:before="240"/>
        <w:jc w:val="both"/>
      </w:p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3</m:t>
            </m:r>
          </m:sub>
        </m:sSub>
      </m:oMath>
      <w:r w:rsidR="000B6DFC">
        <w:t xml:space="preserve"> are the three random arrays we generated in the beginning for the </w:t>
      </w:r>
      <w:proofErr w:type="spellStart"/>
      <w:r w:rsidR="000B6DFC">
        <w:t>cdg</w:t>
      </w:r>
      <w:proofErr w:type="spellEnd"/>
      <w:r w:rsidR="000B6DFC">
        <w:t xml:space="preserve"> level, first SNP state and second SNP state. Therefore,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000B6DFC">
        <w:t xml:space="preserve">  becomes the corresponding sequences for cdg level, SNP1 and SNP2. Since the SNP states can only be 0 or 1, we can replace the positive numbers in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or </m:t>
        </m:r>
        <m:sSub>
          <m:sSubPr>
            <m:ctrlPr>
              <w:rPr>
                <w:rFonts w:ascii="Cambria Math" w:hAnsi="Cambria Math"/>
                <w:i/>
              </w:rPr>
            </m:ctrlPr>
          </m:sSubPr>
          <m:e>
            <m:r>
              <w:rPr>
                <w:rFonts w:ascii="Cambria Math" w:hAnsi="Cambria Math"/>
              </w:rPr>
              <m:t>X</m:t>
            </m:r>
          </m:e>
          <m:sub>
            <m:r>
              <w:rPr>
                <w:rFonts w:ascii="Cambria Math" w:hAnsi="Cambria Math"/>
              </w:rPr>
              <m:t>3</m:t>
            </m:r>
          </m:sub>
        </m:sSub>
      </m:oMath>
      <w:r w:rsidR="000B6DFC">
        <w:t xml:space="preserve"> by 1 and let everything else be 0.</w:t>
      </w:r>
    </w:p>
    <w:p w14:paraId="52B13C17" w14:textId="30083D0D" w:rsidR="000B6DFC" w:rsidRDefault="000B6DFC" w:rsidP="000B6DFC">
      <w:pPr>
        <w:spacing w:before="240"/>
        <w:jc w:val="both"/>
      </w:pPr>
      <w:r>
        <w:t xml:space="preserve">The following table is an output sample with </w:t>
      </w:r>
      <w:proofErr w:type="spellStart"/>
      <w:r>
        <w:t>cdg</w:t>
      </w:r>
      <w:proofErr w:type="spellEnd"/>
      <w:r>
        <w:t xml:space="preserve"> levels, SNP states. The input covariance is 0.5 between SNPs and </w:t>
      </w:r>
      <w:proofErr w:type="spellStart"/>
      <w:r>
        <w:t>cdg</w:t>
      </w:r>
      <w:proofErr w:type="spellEnd"/>
      <w:r>
        <w:t xml:space="preserve"> level, and 0.2 for the inter correlation between SNPs. We calculated the actual covariance for simulated data. As can be seen from the simulated covariance table, the covariance is very close to what we assigned in the beginning.</w:t>
      </w:r>
    </w:p>
    <w:p w14:paraId="745B0FCD" w14:textId="77777777" w:rsidR="000B6DFC" w:rsidRPr="007856CF" w:rsidRDefault="000B6DFC" w:rsidP="000B6DFC">
      <w:pPr>
        <w:spacing w:before="240"/>
        <w:jc w:val="center"/>
      </w:pPr>
      <w:r>
        <w:t>Output Sample</w:t>
      </w:r>
    </w:p>
    <w:p w14:paraId="647A1652" w14:textId="77777777" w:rsidR="000B6DFC" w:rsidRDefault="000B6DFC" w:rsidP="000B6DFC">
      <w:pPr>
        <w:jc w:val="both"/>
        <w:rPr>
          <w:b/>
        </w:rPr>
      </w:pPr>
    </w:p>
    <w:tbl>
      <w:tblPr>
        <w:tblStyle w:val="TableGrid"/>
        <w:tblW w:w="9322" w:type="dxa"/>
        <w:jc w:val="center"/>
        <w:tblLook w:val="04A0" w:firstRow="1" w:lastRow="0" w:firstColumn="1" w:lastColumn="0" w:noHBand="0" w:noVBand="1"/>
      </w:tblPr>
      <w:tblGrid>
        <w:gridCol w:w="2501"/>
        <w:gridCol w:w="2094"/>
        <w:gridCol w:w="2406"/>
        <w:gridCol w:w="2321"/>
      </w:tblGrid>
      <w:tr w:rsidR="000B6DFC" w:rsidRPr="00761FC3" w14:paraId="2A88A292" w14:textId="77777777" w:rsidTr="00290BCC">
        <w:trPr>
          <w:trHeight w:val="258"/>
          <w:jc w:val="center"/>
        </w:trPr>
        <w:tc>
          <w:tcPr>
            <w:tcW w:w="2501" w:type="dxa"/>
            <w:noWrap/>
            <w:hideMark/>
          </w:tcPr>
          <w:p w14:paraId="3AB72287" w14:textId="77777777" w:rsidR="000B6DFC" w:rsidRPr="00761FC3" w:rsidRDefault="000B6DFC" w:rsidP="00290BCC">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Strains</w:t>
            </w:r>
          </w:p>
        </w:tc>
        <w:tc>
          <w:tcPr>
            <w:tcW w:w="2094" w:type="dxa"/>
            <w:noWrap/>
            <w:hideMark/>
          </w:tcPr>
          <w:p w14:paraId="1EB46D9C" w14:textId="77777777" w:rsidR="000B6DFC" w:rsidRPr="00761FC3" w:rsidRDefault="000B6DFC" w:rsidP="00290BCC">
            <w:pPr>
              <w:rPr>
                <w:rFonts w:ascii="Calibri" w:eastAsia="Times New Roman" w:hAnsi="Calibri" w:cs="Calibri"/>
                <w:color w:val="000000"/>
                <w:sz w:val="22"/>
                <w:szCs w:val="22"/>
                <w:lang w:eastAsia="zh-CN"/>
              </w:rPr>
            </w:pPr>
            <w:proofErr w:type="spellStart"/>
            <w:r>
              <w:rPr>
                <w:rFonts w:ascii="Calibri" w:eastAsia="Times New Roman" w:hAnsi="Calibri" w:cs="Calibri"/>
                <w:color w:val="000000"/>
                <w:sz w:val="22"/>
                <w:szCs w:val="22"/>
                <w:lang w:eastAsia="zh-CN"/>
              </w:rPr>
              <w:t>cdg</w:t>
            </w:r>
            <w:proofErr w:type="spellEnd"/>
            <w:r>
              <w:rPr>
                <w:rFonts w:ascii="Calibri" w:eastAsia="Times New Roman" w:hAnsi="Calibri" w:cs="Calibri"/>
                <w:color w:val="000000"/>
                <w:sz w:val="22"/>
                <w:szCs w:val="22"/>
                <w:lang w:eastAsia="zh-CN"/>
              </w:rPr>
              <w:t xml:space="preserve"> level</w:t>
            </w:r>
          </w:p>
        </w:tc>
        <w:tc>
          <w:tcPr>
            <w:tcW w:w="2406" w:type="dxa"/>
            <w:noWrap/>
            <w:hideMark/>
          </w:tcPr>
          <w:p w14:paraId="0ADDC7FA" w14:textId="77777777" w:rsidR="000B6DFC" w:rsidRPr="00761FC3" w:rsidRDefault="000B6DFC" w:rsidP="00290BCC">
            <w:pPr>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SNP1</w:t>
            </w:r>
          </w:p>
        </w:tc>
        <w:tc>
          <w:tcPr>
            <w:tcW w:w="2321" w:type="dxa"/>
            <w:noWrap/>
            <w:hideMark/>
          </w:tcPr>
          <w:p w14:paraId="794D6E2D" w14:textId="77777777" w:rsidR="000B6DFC" w:rsidRPr="00761FC3" w:rsidRDefault="000B6DFC" w:rsidP="00290BCC">
            <w:pPr>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SNP2</w:t>
            </w:r>
          </w:p>
        </w:tc>
      </w:tr>
      <w:tr w:rsidR="000B6DFC" w:rsidRPr="00761FC3" w14:paraId="4E1AC55D" w14:textId="77777777" w:rsidTr="00290BCC">
        <w:trPr>
          <w:trHeight w:val="258"/>
          <w:jc w:val="center"/>
        </w:trPr>
        <w:tc>
          <w:tcPr>
            <w:tcW w:w="2501" w:type="dxa"/>
            <w:noWrap/>
            <w:hideMark/>
          </w:tcPr>
          <w:p w14:paraId="56D17602" w14:textId="77777777" w:rsidR="000B6DFC" w:rsidRPr="00761FC3" w:rsidRDefault="000B6DFC" w:rsidP="00290BCC">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1</w:t>
            </w:r>
          </w:p>
        </w:tc>
        <w:tc>
          <w:tcPr>
            <w:tcW w:w="2094" w:type="dxa"/>
            <w:noWrap/>
            <w:hideMark/>
          </w:tcPr>
          <w:p w14:paraId="3CA902B1" w14:textId="77777777" w:rsidR="000B6DFC" w:rsidRPr="00761FC3" w:rsidRDefault="000B6DFC" w:rsidP="00290BCC">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1.963056</w:t>
            </w:r>
          </w:p>
        </w:tc>
        <w:tc>
          <w:tcPr>
            <w:tcW w:w="2406" w:type="dxa"/>
            <w:noWrap/>
            <w:hideMark/>
          </w:tcPr>
          <w:p w14:paraId="3AD92395" w14:textId="77777777" w:rsidR="000B6DFC" w:rsidRPr="00761FC3" w:rsidRDefault="000B6DFC" w:rsidP="00290BCC">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c>
          <w:tcPr>
            <w:tcW w:w="2321" w:type="dxa"/>
            <w:noWrap/>
            <w:hideMark/>
          </w:tcPr>
          <w:p w14:paraId="3736D875" w14:textId="77777777" w:rsidR="000B6DFC" w:rsidRPr="00761FC3" w:rsidRDefault="000B6DFC" w:rsidP="00290BCC">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r>
      <w:tr w:rsidR="000B6DFC" w:rsidRPr="00761FC3" w14:paraId="62D0D46E" w14:textId="77777777" w:rsidTr="00290BCC">
        <w:trPr>
          <w:trHeight w:val="258"/>
          <w:jc w:val="center"/>
        </w:trPr>
        <w:tc>
          <w:tcPr>
            <w:tcW w:w="2501" w:type="dxa"/>
            <w:noWrap/>
            <w:hideMark/>
          </w:tcPr>
          <w:p w14:paraId="741257D9" w14:textId="77777777" w:rsidR="000B6DFC" w:rsidRPr="00761FC3" w:rsidRDefault="000B6DFC" w:rsidP="00290BCC">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2</w:t>
            </w:r>
          </w:p>
        </w:tc>
        <w:tc>
          <w:tcPr>
            <w:tcW w:w="2094" w:type="dxa"/>
            <w:noWrap/>
            <w:hideMark/>
          </w:tcPr>
          <w:p w14:paraId="7EC12294" w14:textId="77777777" w:rsidR="000B6DFC" w:rsidRPr="00761FC3" w:rsidRDefault="000B6DFC" w:rsidP="00290BCC">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-0.74528</w:t>
            </w:r>
          </w:p>
        </w:tc>
        <w:tc>
          <w:tcPr>
            <w:tcW w:w="2406" w:type="dxa"/>
            <w:noWrap/>
            <w:hideMark/>
          </w:tcPr>
          <w:p w14:paraId="5258869E" w14:textId="77777777" w:rsidR="000B6DFC" w:rsidRPr="00761FC3" w:rsidRDefault="000B6DFC" w:rsidP="00290BCC">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c>
          <w:tcPr>
            <w:tcW w:w="2321" w:type="dxa"/>
            <w:noWrap/>
            <w:hideMark/>
          </w:tcPr>
          <w:p w14:paraId="2931492C" w14:textId="77777777" w:rsidR="000B6DFC" w:rsidRPr="00761FC3" w:rsidRDefault="000B6DFC" w:rsidP="00290BCC">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r>
      <w:tr w:rsidR="000B6DFC" w:rsidRPr="00761FC3" w14:paraId="56DB4093" w14:textId="77777777" w:rsidTr="00290BCC">
        <w:trPr>
          <w:trHeight w:val="258"/>
          <w:jc w:val="center"/>
        </w:trPr>
        <w:tc>
          <w:tcPr>
            <w:tcW w:w="2501" w:type="dxa"/>
            <w:noWrap/>
            <w:hideMark/>
          </w:tcPr>
          <w:p w14:paraId="007269B0" w14:textId="77777777" w:rsidR="000B6DFC" w:rsidRPr="00761FC3" w:rsidRDefault="000B6DFC" w:rsidP="00290BCC">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3</w:t>
            </w:r>
          </w:p>
        </w:tc>
        <w:tc>
          <w:tcPr>
            <w:tcW w:w="2094" w:type="dxa"/>
            <w:noWrap/>
            <w:hideMark/>
          </w:tcPr>
          <w:p w14:paraId="404D43BA" w14:textId="77777777" w:rsidR="000B6DFC" w:rsidRPr="00761FC3" w:rsidRDefault="000B6DFC" w:rsidP="00290BCC">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0.839563</w:t>
            </w:r>
          </w:p>
        </w:tc>
        <w:tc>
          <w:tcPr>
            <w:tcW w:w="2406" w:type="dxa"/>
            <w:noWrap/>
            <w:hideMark/>
          </w:tcPr>
          <w:p w14:paraId="6F2C18A6" w14:textId="77777777" w:rsidR="000B6DFC" w:rsidRPr="00761FC3" w:rsidRDefault="000B6DFC" w:rsidP="00290BCC">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c>
          <w:tcPr>
            <w:tcW w:w="2321" w:type="dxa"/>
            <w:noWrap/>
            <w:hideMark/>
          </w:tcPr>
          <w:p w14:paraId="09BA9B0F" w14:textId="77777777" w:rsidR="000B6DFC" w:rsidRPr="00761FC3" w:rsidRDefault="000B6DFC" w:rsidP="00290BCC">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r>
      <w:tr w:rsidR="000B6DFC" w:rsidRPr="00761FC3" w14:paraId="2FAD14D7" w14:textId="77777777" w:rsidTr="00290BCC">
        <w:trPr>
          <w:trHeight w:val="258"/>
          <w:jc w:val="center"/>
        </w:trPr>
        <w:tc>
          <w:tcPr>
            <w:tcW w:w="2501" w:type="dxa"/>
            <w:noWrap/>
            <w:hideMark/>
          </w:tcPr>
          <w:p w14:paraId="34493519" w14:textId="77777777" w:rsidR="000B6DFC" w:rsidRPr="00761FC3" w:rsidRDefault="000B6DFC" w:rsidP="00290BCC">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4</w:t>
            </w:r>
          </w:p>
        </w:tc>
        <w:tc>
          <w:tcPr>
            <w:tcW w:w="2094" w:type="dxa"/>
            <w:noWrap/>
            <w:hideMark/>
          </w:tcPr>
          <w:p w14:paraId="7786D6EC" w14:textId="77777777" w:rsidR="000B6DFC" w:rsidRPr="00761FC3" w:rsidRDefault="000B6DFC" w:rsidP="00290BCC">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-2.06734</w:t>
            </w:r>
          </w:p>
        </w:tc>
        <w:tc>
          <w:tcPr>
            <w:tcW w:w="2406" w:type="dxa"/>
            <w:noWrap/>
            <w:hideMark/>
          </w:tcPr>
          <w:p w14:paraId="0AF00995" w14:textId="77777777" w:rsidR="000B6DFC" w:rsidRPr="00761FC3" w:rsidRDefault="000B6DFC" w:rsidP="00290BCC">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c>
          <w:tcPr>
            <w:tcW w:w="2321" w:type="dxa"/>
            <w:noWrap/>
            <w:hideMark/>
          </w:tcPr>
          <w:p w14:paraId="35AC57B2" w14:textId="77777777" w:rsidR="000B6DFC" w:rsidRPr="00761FC3" w:rsidRDefault="000B6DFC" w:rsidP="00290BCC">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r>
      <w:tr w:rsidR="000B6DFC" w:rsidRPr="00761FC3" w14:paraId="606A8A3E" w14:textId="77777777" w:rsidTr="00290BCC">
        <w:trPr>
          <w:trHeight w:val="258"/>
          <w:jc w:val="center"/>
        </w:trPr>
        <w:tc>
          <w:tcPr>
            <w:tcW w:w="2501" w:type="dxa"/>
            <w:noWrap/>
            <w:hideMark/>
          </w:tcPr>
          <w:p w14:paraId="1E055965" w14:textId="77777777" w:rsidR="000B6DFC" w:rsidRPr="00761FC3" w:rsidRDefault="000B6DFC" w:rsidP="00290BCC">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5</w:t>
            </w:r>
          </w:p>
        </w:tc>
        <w:tc>
          <w:tcPr>
            <w:tcW w:w="2094" w:type="dxa"/>
            <w:noWrap/>
            <w:hideMark/>
          </w:tcPr>
          <w:p w14:paraId="4E4330A3" w14:textId="77777777" w:rsidR="000B6DFC" w:rsidRPr="00761FC3" w:rsidRDefault="000B6DFC" w:rsidP="00290BCC">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-0.00585</w:t>
            </w:r>
          </w:p>
        </w:tc>
        <w:tc>
          <w:tcPr>
            <w:tcW w:w="2406" w:type="dxa"/>
            <w:noWrap/>
            <w:hideMark/>
          </w:tcPr>
          <w:p w14:paraId="02ADB8DB" w14:textId="77777777" w:rsidR="000B6DFC" w:rsidRPr="00761FC3" w:rsidRDefault="000B6DFC" w:rsidP="00290BCC">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c>
          <w:tcPr>
            <w:tcW w:w="2321" w:type="dxa"/>
            <w:noWrap/>
            <w:hideMark/>
          </w:tcPr>
          <w:p w14:paraId="5D9962A7" w14:textId="77777777" w:rsidR="000B6DFC" w:rsidRPr="00761FC3" w:rsidRDefault="000B6DFC" w:rsidP="00290BCC">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r>
    </w:tbl>
    <w:p w14:paraId="72465ABD" w14:textId="77777777" w:rsidR="000B6DFC" w:rsidRDefault="000B6DFC" w:rsidP="000B6DFC">
      <w:pPr>
        <w:jc w:val="both"/>
        <w:rPr>
          <w:b/>
        </w:rPr>
      </w:pPr>
    </w:p>
    <w:p w14:paraId="10140C49" w14:textId="77777777" w:rsidR="000B6DFC" w:rsidRPr="002F5C64" w:rsidRDefault="000B6DFC" w:rsidP="000B6DFC">
      <w:pPr>
        <w:jc w:val="center"/>
      </w:pPr>
      <w:r w:rsidRPr="002F5C64">
        <w:t>Input Covariance Matrix</w:t>
      </w:r>
    </w:p>
    <w:p w14:paraId="6C27F74D" w14:textId="77777777" w:rsidR="000B6DFC" w:rsidRDefault="000B6DFC" w:rsidP="000B6DFC">
      <w:pPr>
        <w:jc w:val="both"/>
        <w:rPr>
          <w:b/>
        </w:rPr>
      </w:pPr>
    </w:p>
    <w:tbl>
      <w:tblPr>
        <w:tblStyle w:val="TableGrid"/>
        <w:tblW w:w="0" w:type="auto"/>
        <w:jc w:val="center"/>
        <w:tblLook w:val="04A0" w:firstRow="1" w:lastRow="0" w:firstColumn="1" w:lastColumn="0" w:noHBand="0" w:noVBand="1"/>
      </w:tblPr>
      <w:tblGrid>
        <w:gridCol w:w="2518"/>
        <w:gridCol w:w="2070"/>
        <w:gridCol w:w="2430"/>
        <w:gridCol w:w="2337"/>
      </w:tblGrid>
      <w:tr w:rsidR="000B6DFC" w:rsidRPr="002F5C64" w14:paraId="54F78756" w14:textId="77777777" w:rsidTr="00290BCC">
        <w:trPr>
          <w:trHeight w:val="299"/>
          <w:jc w:val="center"/>
        </w:trPr>
        <w:tc>
          <w:tcPr>
            <w:tcW w:w="2518" w:type="dxa"/>
          </w:tcPr>
          <w:p w14:paraId="54473A4F" w14:textId="77777777" w:rsidR="000B6DFC" w:rsidRPr="002F5C64" w:rsidRDefault="000B6DFC" w:rsidP="00290BCC">
            <w:pPr>
              <w:jc w:val="both"/>
            </w:pPr>
            <w:r w:rsidRPr="002F5C64">
              <w:t>Correlation</w:t>
            </w:r>
          </w:p>
        </w:tc>
        <w:tc>
          <w:tcPr>
            <w:tcW w:w="2070" w:type="dxa"/>
          </w:tcPr>
          <w:p w14:paraId="4B94D3EC" w14:textId="77777777" w:rsidR="000B6DFC" w:rsidRPr="002F5C64" w:rsidRDefault="000B6DFC" w:rsidP="00290BCC">
            <w:pPr>
              <w:jc w:val="both"/>
            </w:pPr>
            <w:proofErr w:type="spellStart"/>
            <w:r w:rsidRPr="002F5C64">
              <w:t>cdg</w:t>
            </w:r>
            <w:proofErr w:type="spellEnd"/>
          </w:p>
        </w:tc>
        <w:tc>
          <w:tcPr>
            <w:tcW w:w="2430" w:type="dxa"/>
          </w:tcPr>
          <w:p w14:paraId="2792DBCE" w14:textId="77777777" w:rsidR="000B6DFC" w:rsidRPr="002F5C64" w:rsidRDefault="000B6DFC" w:rsidP="00290BCC">
            <w:pPr>
              <w:jc w:val="both"/>
            </w:pPr>
            <w:r w:rsidRPr="002F5C64">
              <w:t>SNP1</w:t>
            </w:r>
          </w:p>
        </w:tc>
        <w:tc>
          <w:tcPr>
            <w:tcW w:w="2337" w:type="dxa"/>
          </w:tcPr>
          <w:p w14:paraId="480723DC" w14:textId="77777777" w:rsidR="000B6DFC" w:rsidRPr="002F5C64" w:rsidRDefault="000B6DFC" w:rsidP="00290BCC">
            <w:pPr>
              <w:jc w:val="both"/>
            </w:pPr>
            <w:r w:rsidRPr="002F5C64">
              <w:t>SNP2</w:t>
            </w:r>
          </w:p>
        </w:tc>
      </w:tr>
      <w:tr w:rsidR="000B6DFC" w:rsidRPr="002F5C64" w14:paraId="66EAAE41" w14:textId="77777777" w:rsidTr="00290BCC">
        <w:trPr>
          <w:trHeight w:val="306"/>
          <w:jc w:val="center"/>
        </w:trPr>
        <w:tc>
          <w:tcPr>
            <w:tcW w:w="2518" w:type="dxa"/>
          </w:tcPr>
          <w:p w14:paraId="370FD4F8" w14:textId="77777777" w:rsidR="000B6DFC" w:rsidRPr="002F5C64" w:rsidRDefault="000B6DFC" w:rsidP="00290BCC">
            <w:pPr>
              <w:jc w:val="both"/>
            </w:pPr>
            <w:proofErr w:type="spellStart"/>
            <w:r w:rsidRPr="002F5C64">
              <w:t>cdg</w:t>
            </w:r>
            <w:proofErr w:type="spellEnd"/>
          </w:p>
        </w:tc>
        <w:tc>
          <w:tcPr>
            <w:tcW w:w="2070" w:type="dxa"/>
          </w:tcPr>
          <w:p w14:paraId="756A090E" w14:textId="77777777" w:rsidR="000B6DFC" w:rsidRPr="002F5C64" w:rsidRDefault="000B6DFC" w:rsidP="00290BCC">
            <w:pPr>
              <w:jc w:val="both"/>
            </w:pPr>
            <w:r>
              <w:t>1</w:t>
            </w:r>
          </w:p>
        </w:tc>
        <w:tc>
          <w:tcPr>
            <w:tcW w:w="2430" w:type="dxa"/>
          </w:tcPr>
          <w:p w14:paraId="7FEA4B8D" w14:textId="77777777" w:rsidR="000B6DFC" w:rsidRPr="002F5C64" w:rsidRDefault="000B6DFC" w:rsidP="00290BCC">
            <w:pPr>
              <w:jc w:val="both"/>
            </w:pPr>
            <w:r>
              <w:t>0.5</w:t>
            </w:r>
          </w:p>
        </w:tc>
        <w:tc>
          <w:tcPr>
            <w:tcW w:w="2337" w:type="dxa"/>
          </w:tcPr>
          <w:p w14:paraId="5A616EF6" w14:textId="77777777" w:rsidR="000B6DFC" w:rsidRPr="002F5C64" w:rsidRDefault="000B6DFC" w:rsidP="00290BCC">
            <w:pPr>
              <w:jc w:val="both"/>
            </w:pPr>
            <w:r>
              <w:t>0.5</w:t>
            </w:r>
          </w:p>
        </w:tc>
      </w:tr>
      <w:tr w:rsidR="000B6DFC" w:rsidRPr="002F5C64" w14:paraId="206EE3C3" w14:textId="77777777" w:rsidTr="00290BCC">
        <w:trPr>
          <w:trHeight w:val="299"/>
          <w:jc w:val="center"/>
        </w:trPr>
        <w:tc>
          <w:tcPr>
            <w:tcW w:w="2518" w:type="dxa"/>
          </w:tcPr>
          <w:p w14:paraId="542BDA1D" w14:textId="77777777" w:rsidR="000B6DFC" w:rsidRPr="002F5C64" w:rsidRDefault="000B6DFC" w:rsidP="00290BCC">
            <w:pPr>
              <w:jc w:val="both"/>
            </w:pPr>
            <w:r w:rsidRPr="002F5C64">
              <w:t>SNP1</w:t>
            </w:r>
          </w:p>
        </w:tc>
        <w:tc>
          <w:tcPr>
            <w:tcW w:w="2070" w:type="dxa"/>
          </w:tcPr>
          <w:p w14:paraId="315B76F5" w14:textId="77777777" w:rsidR="000B6DFC" w:rsidRPr="002F5C64" w:rsidRDefault="000B6DFC" w:rsidP="00290BCC">
            <w:pPr>
              <w:jc w:val="both"/>
            </w:pPr>
            <w:r>
              <w:t>0.5</w:t>
            </w:r>
          </w:p>
        </w:tc>
        <w:tc>
          <w:tcPr>
            <w:tcW w:w="2430" w:type="dxa"/>
          </w:tcPr>
          <w:p w14:paraId="1CEF687A" w14:textId="77777777" w:rsidR="000B6DFC" w:rsidRPr="002F5C64" w:rsidRDefault="000B6DFC" w:rsidP="00290BCC">
            <w:pPr>
              <w:jc w:val="both"/>
            </w:pPr>
            <w:r>
              <w:t>1</w:t>
            </w:r>
          </w:p>
        </w:tc>
        <w:tc>
          <w:tcPr>
            <w:tcW w:w="2337" w:type="dxa"/>
          </w:tcPr>
          <w:p w14:paraId="2787D123" w14:textId="77777777" w:rsidR="000B6DFC" w:rsidRPr="002F5C64" w:rsidRDefault="000B6DFC" w:rsidP="00290BCC">
            <w:pPr>
              <w:jc w:val="both"/>
            </w:pPr>
            <w:r>
              <w:t>0.2</w:t>
            </w:r>
          </w:p>
        </w:tc>
      </w:tr>
      <w:tr w:rsidR="000B6DFC" w:rsidRPr="002F5C64" w14:paraId="349482A9" w14:textId="77777777" w:rsidTr="00290BCC">
        <w:trPr>
          <w:trHeight w:val="306"/>
          <w:jc w:val="center"/>
        </w:trPr>
        <w:tc>
          <w:tcPr>
            <w:tcW w:w="2518" w:type="dxa"/>
          </w:tcPr>
          <w:p w14:paraId="59248495" w14:textId="77777777" w:rsidR="000B6DFC" w:rsidRPr="002F5C64" w:rsidRDefault="000B6DFC" w:rsidP="00290BCC">
            <w:pPr>
              <w:jc w:val="both"/>
            </w:pPr>
            <w:r w:rsidRPr="002F5C64">
              <w:t>SNP2</w:t>
            </w:r>
          </w:p>
        </w:tc>
        <w:tc>
          <w:tcPr>
            <w:tcW w:w="2070" w:type="dxa"/>
          </w:tcPr>
          <w:p w14:paraId="68FF32AD" w14:textId="77777777" w:rsidR="000B6DFC" w:rsidRPr="002F5C64" w:rsidRDefault="000B6DFC" w:rsidP="00290BCC">
            <w:pPr>
              <w:jc w:val="both"/>
            </w:pPr>
            <w:r>
              <w:t>0.5</w:t>
            </w:r>
          </w:p>
        </w:tc>
        <w:tc>
          <w:tcPr>
            <w:tcW w:w="2430" w:type="dxa"/>
          </w:tcPr>
          <w:p w14:paraId="2147FBEE" w14:textId="77777777" w:rsidR="000B6DFC" w:rsidRPr="002F5C64" w:rsidRDefault="000B6DFC" w:rsidP="00290BCC">
            <w:pPr>
              <w:jc w:val="both"/>
            </w:pPr>
            <w:r>
              <w:t>0.2</w:t>
            </w:r>
          </w:p>
        </w:tc>
        <w:tc>
          <w:tcPr>
            <w:tcW w:w="2337" w:type="dxa"/>
          </w:tcPr>
          <w:p w14:paraId="61988E35" w14:textId="77777777" w:rsidR="000B6DFC" w:rsidRPr="002F5C64" w:rsidRDefault="000B6DFC" w:rsidP="00290BCC">
            <w:pPr>
              <w:jc w:val="both"/>
            </w:pPr>
            <w:r>
              <w:t>1</w:t>
            </w:r>
          </w:p>
        </w:tc>
      </w:tr>
    </w:tbl>
    <w:p w14:paraId="40656D74" w14:textId="77777777" w:rsidR="000B6DFC" w:rsidRDefault="000B6DFC" w:rsidP="000B6DFC">
      <w:pPr>
        <w:jc w:val="both"/>
      </w:pPr>
    </w:p>
    <w:p w14:paraId="0E24CFBD" w14:textId="77777777" w:rsidR="000B6DFC" w:rsidRPr="002F5C64" w:rsidRDefault="000B6DFC" w:rsidP="000B6DFC">
      <w:pPr>
        <w:jc w:val="center"/>
      </w:pPr>
      <w:r w:rsidRPr="002F5C64">
        <w:t>Covariance of Simulated Data</w:t>
      </w:r>
    </w:p>
    <w:p w14:paraId="35423BE9" w14:textId="77777777" w:rsidR="000B6DFC" w:rsidRPr="002F5C64" w:rsidRDefault="000B6DFC" w:rsidP="000B6DFC">
      <w:pPr>
        <w:jc w:val="both"/>
      </w:pPr>
    </w:p>
    <w:tbl>
      <w:tblPr>
        <w:tblStyle w:val="TableGrid"/>
        <w:tblW w:w="0" w:type="auto"/>
        <w:jc w:val="center"/>
        <w:tblLook w:val="04A0" w:firstRow="1" w:lastRow="0" w:firstColumn="1" w:lastColumn="0" w:noHBand="0" w:noVBand="1"/>
      </w:tblPr>
      <w:tblGrid>
        <w:gridCol w:w="2503"/>
        <w:gridCol w:w="2148"/>
        <w:gridCol w:w="2378"/>
        <w:gridCol w:w="2378"/>
      </w:tblGrid>
      <w:tr w:rsidR="000B6DFC" w:rsidRPr="002F5C64" w14:paraId="7D3239F1" w14:textId="77777777" w:rsidTr="00290BCC">
        <w:trPr>
          <w:trHeight w:val="246"/>
          <w:jc w:val="center"/>
        </w:trPr>
        <w:tc>
          <w:tcPr>
            <w:tcW w:w="2503" w:type="dxa"/>
          </w:tcPr>
          <w:p w14:paraId="4901209A" w14:textId="77777777" w:rsidR="000B6DFC" w:rsidRPr="002F5C64" w:rsidRDefault="000B6DFC" w:rsidP="00290BCC">
            <w:pPr>
              <w:jc w:val="both"/>
            </w:pPr>
            <w:r w:rsidRPr="002F5C64">
              <w:t>Correlation</w:t>
            </w:r>
          </w:p>
        </w:tc>
        <w:tc>
          <w:tcPr>
            <w:tcW w:w="2148" w:type="dxa"/>
          </w:tcPr>
          <w:p w14:paraId="4B4C8E4F" w14:textId="77777777" w:rsidR="000B6DFC" w:rsidRPr="002F5C64" w:rsidRDefault="000B6DFC" w:rsidP="00290BCC">
            <w:pPr>
              <w:jc w:val="both"/>
            </w:pPr>
            <w:proofErr w:type="spellStart"/>
            <w:r w:rsidRPr="002F5C64">
              <w:t>cdg</w:t>
            </w:r>
            <w:proofErr w:type="spellEnd"/>
          </w:p>
        </w:tc>
        <w:tc>
          <w:tcPr>
            <w:tcW w:w="2378" w:type="dxa"/>
          </w:tcPr>
          <w:p w14:paraId="52FC48C9" w14:textId="77777777" w:rsidR="000B6DFC" w:rsidRPr="002F5C64" w:rsidRDefault="000B6DFC" w:rsidP="00290BCC">
            <w:pPr>
              <w:jc w:val="both"/>
            </w:pPr>
            <w:r w:rsidRPr="002F5C64">
              <w:t>SNP1</w:t>
            </w:r>
          </w:p>
        </w:tc>
        <w:tc>
          <w:tcPr>
            <w:tcW w:w="2378" w:type="dxa"/>
          </w:tcPr>
          <w:p w14:paraId="338129ED" w14:textId="77777777" w:rsidR="000B6DFC" w:rsidRPr="002F5C64" w:rsidRDefault="000B6DFC" w:rsidP="00290BCC">
            <w:pPr>
              <w:jc w:val="both"/>
            </w:pPr>
            <w:r w:rsidRPr="002F5C64">
              <w:t>SNP2</w:t>
            </w:r>
          </w:p>
        </w:tc>
      </w:tr>
      <w:tr w:rsidR="000B6DFC" w:rsidRPr="002F5C64" w14:paraId="33D570E7" w14:textId="77777777" w:rsidTr="00290BCC">
        <w:trPr>
          <w:trHeight w:val="251"/>
          <w:jc w:val="center"/>
        </w:trPr>
        <w:tc>
          <w:tcPr>
            <w:tcW w:w="2503" w:type="dxa"/>
          </w:tcPr>
          <w:p w14:paraId="0AE5D262" w14:textId="77777777" w:rsidR="000B6DFC" w:rsidRPr="002F5C64" w:rsidRDefault="000B6DFC" w:rsidP="00290BCC">
            <w:pPr>
              <w:jc w:val="both"/>
            </w:pPr>
            <w:proofErr w:type="spellStart"/>
            <w:r w:rsidRPr="002F5C64">
              <w:t>cdg</w:t>
            </w:r>
            <w:proofErr w:type="spellEnd"/>
          </w:p>
        </w:tc>
        <w:tc>
          <w:tcPr>
            <w:tcW w:w="2148" w:type="dxa"/>
          </w:tcPr>
          <w:p w14:paraId="2DC4A895" w14:textId="77777777" w:rsidR="000B6DFC" w:rsidRPr="002F5C64" w:rsidRDefault="000B6DFC" w:rsidP="00290BCC">
            <w:pPr>
              <w:jc w:val="both"/>
            </w:pPr>
            <w:r>
              <w:t>1</w:t>
            </w:r>
          </w:p>
        </w:tc>
        <w:tc>
          <w:tcPr>
            <w:tcW w:w="2378" w:type="dxa"/>
          </w:tcPr>
          <w:p w14:paraId="6C8431B2" w14:textId="77777777" w:rsidR="000B6DFC" w:rsidRPr="002F5C64" w:rsidRDefault="000B6DFC" w:rsidP="00290BCC">
            <w:pPr>
              <w:jc w:val="both"/>
            </w:pPr>
            <w:r w:rsidRPr="002F5C64">
              <w:t>0.50213</w:t>
            </w:r>
            <w:r>
              <w:t>4</w:t>
            </w:r>
          </w:p>
        </w:tc>
        <w:tc>
          <w:tcPr>
            <w:tcW w:w="2378" w:type="dxa"/>
          </w:tcPr>
          <w:p w14:paraId="26736424" w14:textId="77777777" w:rsidR="000B6DFC" w:rsidRPr="002F5C64" w:rsidRDefault="000B6DFC" w:rsidP="00290BCC">
            <w:pPr>
              <w:jc w:val="both"/>
            </w:pPr>
            <w:r w:rsidRPr="002F5C64">
              <w:t>0.441385</w:t>
            </w:r>
          </w:p>
        </w:tc>
      </w:tr>
      <w:tr w:rsidR="000B6DFC" w:rsidRPr="002F5C64" w14:paraId="5358E51D" w14:textId="77777777" w:rsidTr="00290BCC">
        <w:trPr>
          <w:trHeight w:val="246"/>
          <w:jc w:val="center"/>
        </w:trPr>
        <w:tc>
          <w:tcPr>
            <w:tcW w:w="2503" w:type="dxa"/>
          </w:tcPr>
          <w:p w14:paraId="1E590DC2" w14:textId="77777777" w:rsidR="000B6DFC" w:rsidRPr="002F5C64" w:rsidRDefault="000B6DFC" w:rsidP="00290BCC">
            <w:pPr>
              <w:jc w:val="both"/>
            </w:pPr>
            <w:r w:rsidRPr="002F5C64">
              <w:t>SNP1</w:t>
            </w:r>
          </w:p>
        </w:tc>
        <w:tc>
          <w:tcPr>
            <w:tcW w:w="2148" w:type="dxa"/>
          </w:tcPr>
          <w:p w14:paraId="59719C06" w14:textId="77777777" w:rsidR="000B6DFC" w:rsidRPr="002F5C64" w:rsidRDefault="000B6DFC" w:rsidP="00290BCC">
            <w:pPr>
              <w:jc w:val="both"/>
            </w:pPr>
            <w:r w:rsidRPr="002F5C64">
              <w:t>0.50213</w:t>
            </w:r>
            <w:r>
              <w:t>4</w:t>
            </w:r>
          </w:p>
        </w:tc>
        <w:tc>
          <w:tcPr>
            <w:tcW w:w="2378" w:type="dxa"/>
          </w:tcPr>
          <w:p w14:paraId="767B7622" w14:textId="77777777" w:rsidR="000B6DFC" w:rsidRPr="002F5C64" w:rsidRDefault="000B6DFC" w:rsidP="00290BCC">
            <w:pPr>
              <w:jc w:val="both"/>
            </w:pPr>
            <w:r>
              <w:t>1</w:t>
            </w:r>
          </w:p>
        </w:tc>
        <w:tc>
          <w:tcPr>
            <w:tcW w:w="2378" w:type="dxa"/>
          </w:tcPr>
          <w:p w14:paraId="796FDC07" w14:textId="77777777" w:rsidR="000B6DFC" w:rsidRPr="002F5C64" w:rsidRDefault="000B6DFC" w:rsidP="00290BCC">
            <w:pPr>
              <w:jc w:val="both"/>
            </w:pPr>
            <w:r>
              <w:t>0.</w:t>
            </w:r>
            <w:r w:rsidRPr="002F5C64">
              <w:t>2078699</w:t>
            </w:r>
          </w:p>
        </w:tc>
      </w:tr>
      <w:tr w:rsidR="000B6DFC" w:rsidRPr="002F5C64" w14:paraId="5C33BF95" w14:textId="77777777" w:rsidTr="00290BCC">
        <w:trPr>
          <w:trHeight w:val="251"/>
          <w:jc w:val="center"/>
        </w:trPr>
        <w:tc>
          <w:tcPr>
            <w:tcW w:w="2503" w:type="dxa"/>
          </w:tcPr>
          <w:p w14:paraId="145A6B05" w14:textId="77777777" w:rsidR="000B6DFC" w:rsidRPr="002F5C64" w:rsidRDefault="000B6DFC" w:rsidP="00290BCC">
            <w:pPr>
              <w:jc w:val="both"/>
            </w:pPr>
            <w:r w:rsidRPr="002F5C64">
              <w:t>SNP2</w:t>
            </w:r>
          </w:p>
        </w:tc>
        <w:tc>
          <w:tcPr>
            <w:tcW w:w="2148" w:type="dxa"/>
          </w:tcPr>
          <w:p w14:paraId="6BC85E5A" w14:textId="77777777" w:rsidR="000B6DFC" w:rsidRPr="002F5C64" w:rsidRDefault="000B6DFC" w:rsidP="00290BCC">
            <w:pPr>
              <w:jc w:val="both"/>
            </w:pPr>
            <w:r w:rsidRPr="002F5C64">
              <w:t>0.441385</w:t>
            </w:r>
          </w:p>
        </w:tc>
        <w:tc>
          <w:tcPr>
            <w:tcW w:w="2378" w:type="dxa"/>
          </w:tcPr>
          <w:p w14:paraId="00D8A41A" w14:textId="77777777" w:rsidR="000B6DFC" w:rsidRPr="002F5C64" w:rsidRDefault="000B6DFC" w:rsidP="00290BCC">
            <w:pPr>
              <w:jc w:val="both"/>
            </w:pPr>
            <w:r>
              <w:t>0.</w:t>
            </w:r>
            <w:r w:rsidRPr="002F5C64">
              <w:t>2078699</w:t>
            </w:r>
          </w:p>
        </w:tc>
        <w:tc>
          <w:tcPr>
            <w:tcW w:w="2378" w:type="dxa"/>
          </w:tcPr>
          <w:p w14:paraId="121C213C" w14:textId="77777777" w:rsidR="000B6DFC" w:rsidRPr="002F5C64" w:rsidRDefault="000B6DFC" w:rsidP="00290BCC">
            <w:pPr>
              <w:jc w:val="both"/>
            </w:pPr>
            <w:r>
              <w:t>1</w:t>
            </w:r>
          </w:p>
        </w:tc>
      </w:tr>
    </w:tbl>
    <w:p w14:paraId="484992BB" w14:textId="77777777" w:rsidR="000B6DFC" w:rsidRDefault="000B6DFC" w:rsidP="000B6DFC">
      <w:pPr>
        <w:jc w:val="both"/>
        <w:rPr>
          <w:b/>
        </w:rPr>
      </w:pPr>
    </w:p>
    <w:p w14:paraId="498ED8C3" w14:textId="77777777" w:rsidR="000B6DFC" w:rsidRDefault="000B6DFC" w:rsidP="000B6DFC">
      <w:pPr>
        <w:jc w:val="both"/>
        <w:rPr>
          <w:b/>
        </w:rPr>
      </w:pPr>
    </w:p>
    <w:p w14:paraId="081E9FF6" w14:textId="77777777" w:rsidR="000B6DFC" w:rsidRPr="004C10A5" w:rsidRDefault="000B6DFC" w:rsidP="000B6DFC">
      <w:pPr>
        <w:jc w:val="both"/>
      </w:pPr>
      <w:r>
        <w:t>Applying this method, we can simulate SNPs with desired correlations, and the correlation between SNPs can also be manipulated. However, in order to apply Cholesky decomposition, the covariance matrix (in this case also correlation matrix) should be positive definite</w:t>
      </w:r>
      <w:r>
        <w:rPr>
          <w:rStyle w:val="FootnoteReference"/>
        </w:rPr>
        <w:footnoteReference w:id="1"/>
      </w:r>
      <w:r>
        <w:t xml:space="preserve">, which </w:t>
      </w:r>
      <w:r>
        <w:lastRenderedPageBreak/>
        <w:t xml:space="preserve">means the correlation input should be carefully selected. This method can be easily extended to generate any number of SNPs with desired correlations with the </w:t>
      </w:r>
      <w:proofErr w:type="spellStart"/>
      <w:r>
        <w:t>cdg</w:t>
      </w:r>
      <w:proofErr w:type="spellEnd"/>
      <w:r>
        <w:t xml:space="preserve"> level and reasonable inter-correlation among SNPs simply by enlarging the covariance matrix.</w:t>
      </w:r>
    </w:p>
    <w:p w14:paraId="02CADAC7" w14:textId="77777777" w:rsidR="000B6DFC" w:rsidRDefault="000B6DFC" w:rsidP="008B7460">
      <w:pPr>
        <w:rPr>
          <w:b/>
        </w:rPr>
      </w:pPr>
    </w:p>
    <w:p w14:paraId="786566A2" w14:textId="77777777" w:rsidR="008B7460" w:rsidRDefault="008B7460" w:rsidP="001F1121">
      <w:pPr>
        <w:rPr>
          <w:b/>
        </w:rPr>
      </w:pPr>
      <w:r>
        <w:rPr>
          <w:b/>
        </w:rPr>
        <w:t>Simulate tree-associated phenotypes</w:t>
      </w:r>
    </w:p>
    <w:p w14:paraId="200DA904" w14:textId="7B164688" w:rsidR="000B6DFC" w:rsidRPr="000B6DFC" w:rsidRDefault="000B6DFC" w:rsidP="000B6DFC">
      <w:pPr>
        <w:ind w:firstLine="720"/>
      </w:pPr>
      <w:r w:rsidRPr="000B6DFC">
        <w:t xml:space="preserve">In this method of tree-based simulation, we use Cholesky decomposition again to get our correlated variable. However, it will slightly differ from our first method as this takes in consideration of evolutionary relationships and that we only simulated one correlated variable. First, we created a tree object with the APE package in the RStudio interface </w:t>
      </w:r>
      <w:r w:rsidRPr="000B6DFC">
        <w:fldChar w:fldCharType="begin"/>
      </w:r>
      <w:r w:rsidR="00B02CCB">
        <w:instrText xml:space="preserve"> ADDIN ZOTERO_ITEM CSL_CITATION {"citationID":"F8AOG2Zw","properties":{"formattedCitation":"\\super 4\\nosupersub{}","plainCitation":"4","noteIndex":0},"citationItems":[{"id":"nmVN9RmJ/tjeZJ9gp","uris":["http://zotero.org/users/local/YDdqDZVd/items/I7GZBKAN"],"uri":["http://zotero.org/users/local/YDdqDZVd/items/I7GZBKAN"],"itemData":{"id":18,"type":"book","title":"ape: Analyses of Phylogenetics and Evolution","version":"5.1","source":"R-Packages","abstract":"Functions for reading, writing, plotting, and manipulating phylogenetic trees, analyses of comparative data in a phylogenetic framework, ancestral character analyses, analyses of diversification and macroevolution, computing distances from DNA sequences, reading and writing nucleotide sequences as well as importing from BioConductor, and several tools such as Mantel's test, generalized skyline plots, graphical exploration of phylogenetic data (alex, trex, kronoviz), estimation of absolute evolutionary rates and clock-like trees using mean path lengths and penalized likelihood, dating trees with non-contemporaneous sequences, translating DNA into AA sequences, and assessing sequence alignments. Phylogeny estimation can be done with the NJ, BIONJ, ME, MVR, SDM, and triangle methods, and several methods handling incomplete distance matrices (NJ*, BIONJ*, MVR*, and the corresponding triangle method). Some functions call external applications (PhyML, Clustal, T-Coffee, Muscle) whose results are returned into R.","URL":"https://CRAN.R-project.org/package=ape","shortTitle":"ape","author":[{"family":"Paradis","given":"Emmanuel"},{"family":"Blomberg","given":"Simon"},{"family":"Bolker","given":"Ben"},{"family":"Brown","given":"Joseph"},{"family":"Claude","given":"Julien"},{"family":"Cuong","given":"Hoa Sien"},{"family":"Desper","given":"Richard"},{"family":"Didier","given":"Gilles"},{"family":"Durand","given":"Benoit"},{"family":"Dutheil","given":"Julien"},{"family":"Ewing","given":"R. J."},{"family":"Gascuel","given":"Olivier"},{"family":"Guillerme","given":"Thomas"},{"family":"Heibl","given":"Christoph"},{"family":"Ives","given":"Anthony"},{"family":"Jones","given":"Bradley"},{"family":"Krah","given":"Franz"},{"family":"Lawson","given":"Daniel"},{"family":"Lefort","given":"Vincent"},{"family":"Legendre","given":"Pierre"},{"family":"Lemon","given":"Jim"},{"family":"McCloskey","given":"Rosemary"},{"family":"Nylander","given":"Johan"},{"family":"Opgen-Rhein","given":"Rainer"},{"family":"Popescu","given":"Andrei-Alin"},{"family":"Royer-Carenzi","given":"Manuela"},{"family":"Schliep","given":"Klaus"},{"family":"Strimmer","given":"Korbinian"},{"family":"Vienne","given":"Damien","dropping-particle":"de"}],"issued":{"date-parts":[["2018",4,4]]},"accessed":{"date-parts":[["2018",7,2]]}}}],"schema":"https://github.com/citation-style-language/schema/raw/master/csl-citation.json"} </w:instrText>
      </w:r>
      <w:r w:rsidRPr="000B6DFC">
        <w:fldChar w:fldCharType="separate"/>
      </w:r>
      <w:r w:rsidR="005B3F1D" w:rsidRPr="005B3F1D">
        <w:rPr>
          <w:rFonts w:ascii="Calibri" w:hAnsi="Calibri" w:cs="Calibri"/>
          <w:vertAlign w:val="superscript"/>
        </w:rPr>
        <w:t>4</w:t>
      </w:r>
      <w:r w:rsidRPr="000B6DFC">
        <w:fldChar w:fldCharType="end"/>
      </w:r>
      <w:r w:rsidRPr="000B6DFC">
        <w:t xml:space="preserve"> and used that to simulate a variance-covariance matrix based on the evolved traits of the tree. The topology and relationship of the tree tips can easily be seen and described in the produced matrix. For illustration purposes, we will use only a sample of the real dataset. </w:t>
      </w:r>
    </w:p>
    <w:p w14:paraId="4719C08A" w14:textId="77777777" w:rsidR="000B6DFC" w:rsidRPr="000B6DFC" w:rsidRDefault="000B6DFC" w:rsidP="000B6DFC"/>
    <w:p w14:paraId="41FC4FEA" w14:textId="77777777" w:rsidR="000B6DFC" w:rsidRPr="000B6DFC" w:rsidRDefault="000B6DFC" w:rsidP="000B6DFC">
      <w:pPr>
        <w:jc w:val="center"/>
      </w:pPr>
      <w:r w:rsidRPr="000B6DFC">
        <w:t>V: Tree-based covariance matrix</w:t>
      </w:r>
    </w:p>
    <w:p w14:paraId="07929F6D" w14:textId="77777777" w:rsidR="000B6DFC" w:rsidRPr="000B6DFC" w:rsidRDefault="000B6DFC" w:rsidP="000B6DFC"/>
    <w:tbl>
      <w:tblPr>
        <w:tblStyle w:val="TableGrid1"/>
        <w:tblW w:w="0" w:type="auto"/>
        <w:tblLook w:val="04A0" w:firstRow="1" w:lastRow="0" w:firstColumn="1" w:lastColumn="0" w:noHBand="0" w:noVBand="1"/>
      </w:tblPr>
      <w:tblGrid>
        <w:gridCol w:w="1300"/>
        <w:gridCol w:w="1372"/>
        <w:gridCol w:w="1372"/>
        <w:gridCol w:w="1372"/>
        <w:gridCol w:w="1372"/>
        <w:gridCol w:w="1372"/>
        <w:gridCol w:w="1372"/>
      </w:tblGrid>
      <w:tr w:rsidR="000B6DFC" w:rsidRPr="000B6DFC" w14:paraId="0D7EFBA8" w14:textId="77777777" w:rsidTr="00290BCC">
        <w:trPr>
          <w:trHeight w:val="320"/>
        </w:trPr>
        <w:tc>
          <w:tcPr>
            <w:tcW w:w="1300" w:type="dxa"/>
            <w:noWrap/>
            <w:hideMark/>
          </w:tcPr>
          <w:p w14:paraId="1EFABCCA" w14:textId="77777777" w:rsidR="000B6DFC" w:rsidRPr="000B6DFC" w:rsidRDefault="000B6DFC" w:rsidP="000B6DFC"/>
        </w:tc>
        <w:tc>
          <w:tcPr>
            <w:tcW w:w="1300" w:type="dxa"/>
            <w:noWrap/>
            <w:hideMark/>
          </w:tcPr>
          <w:p w14:paraId="142960F6" w14:textId="77777777" w:rsidR="000B6DFC" w:rsidRPr="000B6DFC" w:rsidRDefault="000B6DFC" w:rsidP="000B6DFC">
            <w:r w:rsidRPr="000B6DFC">
              <w:t>PA14</w:t>
            </w:r>
          </w:p>
        </w:tc>
        <w:tc>
          <w:tcPr>
            <w:tcW w:w="1300" w:type="dxa"/>
            <w:noWrap/>
            <w:hideMark/>
          </w:tcPr>
          <w:p w14:paraId="12796D1A" w14:textId="77777777" w:rsidR="000B6DFC" w:rsidRPr="000B6DFC" w:rsidRDefault="000B6DFC" w:rsidP="000B6DFC">
            <w:r w:rsidRPr="000B6DFC">
              <w:t>M37351</w:t>
            </w:r>
          </w:p>
        </w:tc>
        <w:tc>
          <w:tcPr>
            <w:tcW w:w="1300" w:type="dxa"/>
            <w:noWrap/>
            <w:hideMark/>
          </w:tcPr>
          <w:p w14:paraId="575B269B" w14:textId="77777777" w:rsidR="000B6DFC" w:rsidRPr="000B6DFC" w:rsidRDefault="000B6DFC" w:rsidP="000B6DFC">
            <w:r w:rsidRPr="000B6DFC">
              <w:t>M1608</w:t>
            </w:r>
          </w:p>
        </w:tc>
        <w:tc>
          <w:tcPr>
            <w:tcW w:w="1300" w:type="dxa"/>
            <w:noWrap/>
            <w:hideMark/>
          </w:tcPr>
          <w:p w14:paraId="5EE4EFEF" w14:textId="77777777" w:rsidR="000B6DFC" w:rsidRPr="000B6DFC" w:rsidRDefault="000B6DFC" w:rsidP="000B6DFC">
            <w:r w:rsidRPr="000B6DFC">
              <w:t>F34365</w:t>
            </w:r>
          </w:p>
        </w:tc>
        <w:tc>
          <w:tcPr>
            <w:tcW w:w="1300" w:type="dxa"/>
            <w:noWrap/>
            <w:hideMark/>
          </w:tcPr>
          <w:p w14:paraId="0FD585AF" w14:textId="77777777" w:rsidR="000B6DFC" w:rsidRPr="000B6DFC" w:rsidRDefault="000B6DFC" w:rsidP="000B6DFC">
            <w:r w:rsidRPr="000B6DFC">
              <w:t>H47921</w:t>
            </w:r>
          </w:p>
        </w:tc>
        <w:tc>
          <w:tcPr>
            <w:tcW w:w="1300" w:type="dxa"/>
            <w:noWrap/>
            <w:hideMark/>
          </w:tcPr>
          <w:p w14:paraId="0D764698" w14:textId="77777777" w:rsidR="000B6DFC" w:rsidRPr="000B6DFC" w:rsidRDefault="000B6DFC" w:rsidP="000B6DFC">
            <w:r w:rsidRPr="000B6DFC">
              <w:t>T6313</w:t>
            </w:r>
          </w:p>
        </w:tc>
      </w:tr>
      <w:tr w:rsidR="000B6DFC" w:rsidRPr="000B6DFC" w14:paraId="06E8270A" w14:textId="77777777" w:rsidTr="00290BCC">
        <w:trPr>
          <w:trHeight w:val="320"/>
        </w:trPr>
        <w:tc>
          <w:tcPr>
            <w:tcW w:w="1300" w:type="dxa"/>
            <w:noWrap/>
            <w:hideMark/>
          </w:tcPr>
          <w:p w14:paraId="5B89059D" w14:textId="77777777" w:rsidR="000B6DFC" w:rsidRPr="000B6DFC" w:rsidRDefault="000B6DFC" w:rsidP="000B6DFC">
            <w:r w:rsidRPr="000B6DFC">
              <w:t>PA14</w:t>
            </w:r>
          </w:p>
        </w:tc>
        <w:tc>
          <w:tcPr>
            <w:tcW w:w="1300" w:type="dxa"/>
            <w:noWrap/>
            <w:hideMark/>
          </w:tcPr>
          <w:p w14:paraId="32A950F8" w14:textId="77777777" w:rsidR="000B6DFC" w:rsidRPr="000B6DFC" w:rsidRDefault="000B6DFC" w:rsidP="000B6DFC">
            <w:r w:rsidRPr="000B6DFC">
              <w:t>0.01110802</w:t>
            </w:r>
          </w:p>
        </w:tc>
        <w:tc>
          <w:tcPr>
            <w:tcW w:w="1300" w:type="dxa"/>
            <w:noWrap/>
            <w:hideMark/>
          </w:tcPr>
          <w:p w14:paraId="24941A61" w14:textId="77777777" w:rsidR="000B6DFC" w:rsidRPr="000B6DFC" w:rsidRDefault="000B6DFC" w:rsidP="000B6DFC">
            <w:r w:rsidRPr="000B6DFC">
              <w:t>0.01082449</w:t>
            </w:r>
          </w:p>
        </w:tc>
        <w:tc>
          <w:tcPr>
            <w:tcW w:w="1300" w:type="dxa"/>
            <w:noWrap/>
            <w:hideMark/>
          </w:tcPr>
          <w:p w14:paraId="60C4BE5F" w14:textId="77777777" w:rsidR="000B6DFC" w:rsidRPr="000B6DFC" w:rsidRDefault="000B6DFC" w:rsidP="000B6DFC">
            <w:r w:rsidRPr="000B6DFC">
              <w:t>0.01082449</w:t>
            </w:r>
          </w:p>
        </w:tc>
        <w:tc>
          <w:tcPr>
            <w:tcW w:w="1300" w:type="dxa"/>
            <w:noWrap/>
            <w:hideMark/>
          </w:tcPr>
          <w:p w14:paraId="76C8391F" w14:textId="77777777" w:rsidR="000B6DFC" w:rsidRPr="000B6DFC" w:rsidRDefault="000B6DFC" w:rsidP="000B6DFC">
            <w:r w:rsidRPr="000B6DFC">
              <w:t>0.00478838</w:t>
            </w:r>
          </w:p>
        </w:tc>
        <w:tc>
          <w:tcPr>
            <w:tcW w:w="1300" w:type="dxa"/>
            <w:noWrap/>
            <w:hideMark/>
          </w:tcPr>
          <w:p w14:paraId="7A4448B4" w14:textId="77777777" w:rsidR="000B6DFC" w:rsidRPr="000B6DFC" w:rsidRDefault="000B6DFC" w:rsidP="000B6DFC">
            <w:r w:rsidRPr="000B6DFC">
              <w:t>0</w:t>
            </w:r>
          </w:p>
        </w:tc>
        <w:tc>
          <w:tcPr>
            <w:tcW w:w="1300" w:type="dxa"/>
            <w:noWrap/>
            <w:hideMark/>
          </w:tcPr>
          <w:p w14:paraId="28A617B4" w14:textId="77777777" w:rsidR="000B6DFC" w:rsidRPr="000B6DFC" w:rsidRDefault="000B6DFC" w:rsidP="000B6DFC">
            <w:r w:rsidRPr="000B6DFC">
              <w:t>0</w:t>
            </w:r>
          </w:p>
        </w:tc>
      </w:tr>
      <w:tr w:rsidR="000B6DFC" w:rsidRPr="000B6DFC" w14:paraId="450AC324" w14:textId="77777777" w:rsidTr="00290BCC">
        <w:trPr>
          <w:trHeight w:val="320"/>
        </w:trPr>
        <w:tc>
          <w:tcPr>
            <w:tcW w:w="1300" w:type="dxa"/>
            <w:noWrap/>
            <w:hideMark/>
          </w:tcPr>
          <w:p w14:paraId="132E6B86" w14:textId="77777777" w:rsidR="000B6DFC" w:rsidRPr="000B6DFC" w:rsidRDefault="000B6DFC" w:rsidP="000B6DFC">
            <w:r w:rsidRPr="000B6DFC">
              <w:t>M37351</w:t>
            </w:r>
          </w:p>
        </w:tc>
        <w:tc>
          <w:tcPr>
            <w:tcW w:w="1300" w:type="dxa"/>
            <w:noWrap/>
            <w:hideMark/>
          </w:tcPr>
          <w:p w14:paraId="76DFB2B1" w14:textId="77777777" w:rsidR="000B6DFC" w:rsidRPr="000B6DFC" w:rsidRDefault="000B6DFC" w:rsidP="000B6DFC">
            <w:r w:rsidRPr="000B6DFC">
              <w:t>0.01082449</w:t>
            </w:r>
          </w:p>
        </w:tc>
        <w:tc>
          <w:tcPr>
            <w:tcW w:w="1300" w:type="dxa"/>
            <w:noWrap/>
            <w:hideMark/>
          </w:tcPr>
          <w:p w14:paraId="7ED72749" w14:textId="77777777" w:rsidR="000B6DFC" w:rsidRPr="000B6DFC" w:rsidRDefault="000B6DFC" w:rsidP="000B6DFC">
            <w:r w:rsidRPr="000B6DFC">
              <w:t>0.01125653</w:t>
            </w:r>
          </w:p>
        </w:tc>
        <w:tc>
          <w:tcPr>
            <w:tcW w:w="1300" w:type="dxa"/>
            <w:noWrap/>
            <w:hideMark/>
          </w:tcPr>
          <w:p w14:paraId="1F0B0672" w14:textId="77777777" w:rsidR="000B6DFC" w:rsidRPr="000B6DFC" w:rsidRDefault="000B6DFC" w:rsidP="000B6DFC">
            <w:r w:rsidRPr="000B6DFC">
              <w:t>0.01119291</w:t>
            </w:r>
          </w:p>
        </w:tc>
        <w:tc>
          <w:tcPr>
            <w:tcW w:w="1300" w:type="dxa"/>
            <w:noWrap/>
            <w:hideMark/>
          </w:tcPr>
          <w:p w14:paraId="0502FEB0" w14:textId="77777777" w:rsidR="000B6DFC" w:rsidRPr="000B6DFC" w:rsidRDefault="000B6DFC" w:rsidP="000B6DFC">
            <w:r w:rsidRPr="000B6DFC">
              <w:t>0.00478838</w:t>
            </w:r>
          </w:p>
        </w:tc>
        <w:tc>
          <w:tcPr>
            <w:tcW w:w="1300" w:type="dxa"/>
            <w:noWrap/>
            <w:hideMark/>
          </w:tcPr>
          <w:p w14:paraId="5EF14D0C" w14:textId="77777777" w:rsidR="000B6DFC" w:rsidRPr="000B6DFC" w:rsidRDefault="000B6DFC" w:rsidP="000B6DFC">
            <w:r w:rsidRPr="000B6DFC">
              <w:t>0</w:t>
            </w:r>
          </w:p>
        </w:tc>
        <w:tc>
          <w:tcPr>
            <w:tcW w:w="1300" w:type="dxa"/>
            <w:noWrap/>
            <w:hideMark/>
          </w:tcPr>
          <w:p w14:paraId="6A25BE84" w14:textId="77777777" w:rsidR="000B6DFC" w:rsidRPr="000B6DFC" w:rsidRDefault="000B6DFC" w:rsidP="000B6DFC">
            <w:r w:rsidRPr="000B6DFC">
              <w:t>0</w:t>
            </w:r>
          </w:p>
        </w:tc>
      </w:tr>
      <w:tr w:rsidR="000B6DFC" w:rsidRPr="000B6DFC" w14:paraId="7E5DF71D" w14:textId="77777777" w:rsidTr="00290BCC">
        <w:trPr>
          <w:trHeight w:val="320"/>
        </w:trPr>
        <w:tc>
          <w:tcPr>
            <w:tcW w:w="1300" w:type="dxa"/>
            <w:noWrap/>
            <w:hideMark/>
          </w:tcPr>
          <w:p w14:paraId="48ED1937" w14:textId="77777777" w:rsidR="000B6DFC" w:rsidRPr="000B6DFC" w:rsidRDefault="000B6DFC" w:rsidP="000B6DFC">
            <w:r w:rsidRPr="000B6DFC">
              <w:t>M1608</w:t>
            </w:r>
          </w:p>
        </w:tc>
        <w:tc>
          <w:tcPr>
            <w:tcW w:w="1300" w:type="dxa"/>
            <w:noWrap/>
            <w:hideMark/>
          </w:tcPr>
          <w:p w14:paraId="4AED245A" w14:textId="77777777" w:rsidR="000B6DFC" w:rsidRPr="000B6DFC" w:rsidRDefault="000B6DFC" w:rsidP="000B6DFC">
            <w:r w:rsidRPr="000B6DFC">
              <w:t>0.01082449</w:t>
            </w:r>
          </w:p>
        </w:tc>
        <w:tc>
          <w:tcPr>
            <w:tcW w:w="1300" w:type="dxa"/>
            <w:noWrap/>
            <w:hideMark/>
          </w:tcPr>
          <w:p w14:paraId="06987494" w14:textId="77777777" w:rsidR="000B6DFC" w:rsidRPr="000B6DFC" w:rsidRDefault="000B6DFC" w:rsidP="000B6DFC">
            <w:r w:rsidRPr="000B6DFC">
              <w:t>0.01119291</w:t>
            </w:r>
          </w:p>
        </w:tc>
        <w:tc>
          <w:tcPr>
            <w:tcW w:w="1300" w:type="dxa"/>
            <w:noWrap/>
            <w:hideMark/>
          </w:tcPr>
          <w:p w14:paraId="21BD0A1D" w14:textId="77777777" w:rsidR="000B6DFC" w:rsidRPr="000B6DFC" w:rsidRDefault="000B6DFC" w:rsidP="000B6DFC">
            <w:r w:rsidRPr="000B6DFC">
              <w:t>0.01134418</w:t>
            </w:r>
          </w:p>
        </w:tc>
        <w:tc>
          <w:tcPr>
            <w:tcW w:w="1300" w:type="dxa"/>
            <w:noWrap/>
            <w:hideMark/>
          </w:tcPr>
          <w:p w14:paraId="6C39C4C9" w14:textId="77777777" w:rsidR="000B6DFC" w:rsidRPr="000B6DFC" w:rsidRDefault="000B6DFC" w:rsidP="000B6DFC">
            <w:r w:rsidRPr="000B6DFC">
              <w:t>0.00478838</w:t>
            </w:r>
          </w:p>
        </w:tc>
        <w:tc>
          <w:tcPr>
            <w:tcW w:w="1300" w:type="dxa"/>
            <w:noWrap/>
            <w:hideMark/>
          </w:tcPr>
          <w:p w14:paraId="7F3F5371" w14:textId="77777777" w:rsidR="000B6DFC" w:rsidRPr="000B6DFC" w:rsidRDefault="000B6DFC" w:rsidP="000B6DFC">
            <w:r w:rsidRPr="000B6DFC">
              <w:t>0</w:t>
            </w:r>
          </w:p>
        </w:tc>
        <w:tc>
          <w:tcPr>
            <w:tcW w:w="1300" w:type="dxa"/>
            <w:noWrap/>
            <w:hideMark/>
          </w:tcPr>
          <w:p w14:paraId="3B712324" w14:textId="77777777" w:rsidR="000B6DFC" w:rsidRPr="000B6DFC" w:rsidRDefault="000B6DFC" w:rsidP="000B6DFC">
            <w:r w:rsidRPr="000B6DFC">
              <w:t>0</w:t>
            </w:r>
          </w:p>
        </w:tc>
      </w:tr>
      <w:tr w:rsidR="000B6DFC" w:rsidRPr="000B6DFC" w14:paraId="66B1D532" w14:textId="77777777" w:rsidTr="00290BCC">
        <w:trPr>
          <w:trHeight w:val="320"/>
        </w:trPr>
        <w:tc>
          <w:tcPr>
            <w:tcW w:w="1300" w:type="dxa"/>
            <w:noWrap/>
            <w:hideMark/>
          </w:tcPr>
          <w:p w14:paraId="75DE07F9" w14:textId="77777777" w:rsidR="000B6DFC" w:rsidRPr="000B6DFC" w:rsidRDefault="000B6DFC" w:rsidP="000B6DFC">
            <w:r w:rsidRPr="000B6DFC">
              <w:t>F34365</w:t>
            </w:r>
          </w:p>
        </w:tc>
        <w:tc>
          <w:tcPr>
            <w:tcW w:w="1300" w:type="dxa"/>
            <w:noWrap/>
            <w:hideMark/>
          </w:tcPr>
          <w:p w14:paraId="61E4BFC9" w14:textId="77777777" w:rsidR="000B6DFC" w:rsidRPr="000B6DFC" w:rsidRDefault="000B6DFC" w:rsidP="000B6DFC">
            <w:r w:rsidRPr="000B6DFC">
              <w:t>0.00478838</w:t>
            </w:r>
          </w:p>
        </w:tc>
        <w:tc>
          <w:tcPr>
            <w:tcW w:w="1300" w:type="dxa"/>
            <w:noWrap/>
            <w:hideMark/>
          </w:tcPr>
          <w:p w14:paraId="1F9E6441" w14:textId="77777777" w:rsidR="000B6DFC" w:rsidRPr="000B6DFC" w:rsidRDefault="000B6DFC" w:rsidP="000B6DFC">
            <w:r w:rsidRPr="000B6DFC">
              <w:t>0.00478838</w:t>
            </w:r>
          </w:p>
        </w:tc>
        <w:tc>
          <w:tcPr>
            <w:tcW w:w="1300" w:type="dxa"/>
            <w:noWrap/>
            <w:hideMark/>
          </w:tcPr>
          <w:p w14:paraId="1A78CA1D" w14:textId="77777777" w:rsidR="000B6DFC" w:rsidRPr="000B6DFC" w:rsidRDefault="000B6DFC" w:rsidP="000B6DFC">
            <w:r w:rsidRPr="000B6DFC">
              <w:t>0.00478838</w:t>
            </w:r>
          </w:p>
        </w:tc>
        <w:tc>
          <w:tcPr>
            <w:tcW w:w="1300" w:type="dxa"/>
            <w:noWrap/>
            <w:hideMark/>
          </w:tcPr>
          <w:p w14:paraId="26EE6C5D" w14:textId="77777777" w:rsidR="000B6DFC" w:rsidRPr="000B6DFC" w:rsidRDefault="000B6DFC" w:rsidP="000B6DFC">
            <w:r w:rsidRPr="000B6DFC">
              <w:t>0.00903998</w:t>
            </w:r>
          </w:p>
        </w:tc>
        <w:tc>
          <w:tcPr>
            <w:tcW w:w="1300" w:type="dxa"/>
            <w:noWrap/>
            <w:hideMark/>
          </w:tcPr>
          <w:p w14:paraId="23BFFD9C" w14:textId="77777777" w:rsidR="000B6DFC" w:rsidRPr="000B6DFC" w:rsidRDefault="000B6DFC" w:rsidP="000B6DFC">
            <w:r w:rsidRPr="000B6DFC">
              <w:t>0</w:t>
            </w:r>
          </w:p>
        </w:tc>
        <w:tc>
          <w:tcPr>
            <w:tcW w:w="1300" w:type="dxa"/>
            <w:noWrap/>
            <w:hideMark/>
          </w:tcPr>
          <w:p w14:paraId="17710AA3" w14:textId="77777777" w:rsidR="000B6DFC" w:rsidRPr="000B6DFC" w:rsidRDefault="000B6DFC" w:rsidP="000B6DFC">
            <w:r w:rsidRPr="000B6DFC">
              <w:t>0</w:t>
            </w:r>
          </w:p>
        </w:tc>
      </w:tr>
      <w:tr w:rsidR="000B6DFC" w:rsidRPr="000B6DFC" w14:paraId="204645CE" w14:textId="77777777" w:rsidTr="00290BCC">
        <w:trPr>
          <w:trHeight w:val="320"/>
        </w:trPr>
        <w:tc>
          <w:tcPr>
            <w:tcW w:w="1300" w:type="dxa"/>
            <w:noWrap/>
            <w:hideMark/>
          </w:tcPr>
          <w:p w14:paraId="4F4CD207" w14:textId="77777777" w:rsidR="000B6DFC" w:rsidRPr="000B6DFC" w:rsidRDefault="000B6DFC" w:rsidP="000B6DFC">
            <w:r w:rsidRPr="000B6DFC">
              <w:t>H47921</w:t>
            </w:r>
          </w:p>
        </w:tc>
        <w:tc>
          <w:tcPr>
            <w:tcW w:w="1300" w:type="dxa"/>
            <w:noWrap/>
            <w:hideMark/>
          </w:tcPr>
          <w:p w14:paraId="512241D7" w14:textId="77777777" w:rsidR="000B6DFC" w:rsidRPr="000B6DFC" w:rsidRDefault="000B6DFC" w:rsidP="000B6DFC">
            <w:r w:rsidRPr="000B6DFC">
              <w:t>0</w:t>
            </w:r>
          </w:p>
        </w:tc>
        <w:tc>
          <w:tcPr>
            <w:tcW w:w="1300" w:type="dxa"/>
            <w:noWrap/>
            <w:hideMark/>
          </w:tcPr>
          <w:p w14:paraId="2A44B324" w14:textId="77777777" w:rsidR="000B6DFC" w:rsidRPr="000B6DFC" w:rsidRDefault="000B6DFC" w:rsidP="000B6DFC">
            <w:r w:rsidRPr="000B6DFC">
              <w:t>0</w:t>
            </w:r>
          </w:p>
        </w:tc>
        <w:tc>
          <w:tcPr>
            <w:tcW w:w="1300" w:type="dxa"/>
            <w:noWrap/>
            <w:hideMark/>
          </w:tcPr>
          <w:p w14:paraId="28994458" w14:textId="77777777" w:rsidR="000B6DFC" w:rsidRPr="000B6DFC" w:rsidRDefault="000B6DFC" w:rsidP="000B6DFC">
            <w:r w:rsidRPr="000B6DFC">
              <w:t>0</w:t>
            </w:r>
          </w:p>
        </w:tc>
        <w:tc>
          <w:tcPr>
            <w:tcW w:w="1300" w:type="dxa"/>
            <w:noWrap/>
            <w:hideMark/>
          </w:tcPr>
          <w:p w14:paraId="1ADFBCC3" w14:textId="77777777" w:rsidR="000B6DFC" w:rsidRPr="000B6DFC" w:rsidRDefault="000B6DFC" w:rsidP="000B6DFC">
            <w:r w:rsidRPr="000B6DFC">
              <w:t>0</w:t>
            </w:r>
          </w:p>
        </w:tc>
        <w:tc>
          <w:tcPr>
            <w:tcW w:w="1300" w:type="dxa"/>
            <w:noWrap/>
            <w:hideMark/>
          </w:tcPr>
          <w:p w14:paraId="145941AF" w14:textId="77777777" w:rsidR="000B6DFC" w:rsidRPr="000B6DFC" w:rsidRDefault="000B6DFC" w:rsidP="000B6DFC">
            <w:r w:rsidRPr="000B6DFC">
              <w:t>0.00696731</w:t>
            </w:r>
          </w:p>
        </w:tc>
        <w:tc>
          <w:tcPr>
            <w:tcW w:w="1300" w:type="dxa"/>
            <w:noWrap/>
            <w:hideMark/>
          </w:tcPr>
          <w:p w14:paraId="3F399CEF" w14:textId="77777777" w:rsidR="000B6DFC" w:rsidRPr="000B6DFC" w:rsidRDefault="000B6DFC" w:rsidP="000B6DFC">
            <w:r w:rsidRPr="000B6DFC">
              <w:t>0.00312532</w:t>
            </w:r>
          </w:p>
        </w:tc>
      </w:tr>
      <w:tr w:rsidR="000B6DFC" w:rsidRPr="000B6DFC" w14:paraId="67735D3B" w14:textId="77777777" w:rsidTr="00290BCC">
        <w:trPr>
          <w:trHeight w:val="320"/>
        </w:trPr>
        <w:tc>
          <w:tcPr>
            <w:tcW w:w="1300" w:type="dxa"/>
            <w:noWrap/>
            <w:hideMark/>
          </w:tcPr>
          <w:p w14:paraId="42F0C687" w14:textId="77777777" w:rsidR="000B6DFC" w:rsidRPr="000B6DFC" w:rsidRDefault="000B6DFC" w:rsidP="000B6DFC">
            <w:r w:rsidRPr="000B6DFC">
              <w:t>T6313</w:t>
            </w:r>
          </w:p>
        </w:tc>
        <w:tc>
          <w:tcPr>
            <w:tcW w:w="1300" w:type="dxa"/>
            <w:noWrap/>
            <w:hideMark/>
          </w:tcPr>
          <w:p w14:paraId="29FD08F4" w14:textId="77777777" w:rsidR="000B6DFC" w:rsidRPr="000B6DFC" w:rsidRDefault="000B6DFC" w:rsidP="000B6DFC">
            <w:r w:rsidRPr="000B6DFC">
              <w:t>0</w:t>
            </w:r>
          </w:p>
        </w:tc>
        <w:tc>
          <w:tcPr>
            <w:tcW w:w="1300" w:type="dxa"/>
            <w:noWrap/>
            <w:hideMark/>
          </w:tcPr>
          <w:p w14:paraId="6B4D3F4C" w14:textId="77777777" w:rsidR="000B6DFC" w:rsidRPr="000B6DFC" w:rsidRDefault="000B6DFC" w:rsidP="000B6DFC">
            <w:r w:rsidRPr="000B6DFC">
              <w:t>0</w:t>
            </w:r>
          </w:p>
        </w:tc>
        <w:tc>
          <w:tcPr>
            <w:tcW w:w="1300" w:type="dxa"/>
            <w:noWrap/>
            <w:hideMark/>
          </w:tcPr>
          <w:p w14:paraId="0D822B77" w14:textId="77777777" w:rsidR="000B6DFC" w:rsidRPr="000B6DFC" w:rsidRDefault="000B6DFC" w:rsidP="000B6DFC">
            <w:r w:rsidRPr="000B6DFC">
              <w:t>0</w:t>
            </w:r>
          </w:p>
        </w:tc>
        <w:tc>
          <w:tcPr>
            <w:tcW w:w="1300" w:type="dxa"/>
            <w:noWrap/>
            <w:hideMark/>
          </w:tcPr>
          <w:p w14:paraId="55CA3A96" w14:textId="77777777" w:rsidR="000B6DFC" w:rsidRPr="000B6DFC" w:rsidRDefault="000B6DFC" w:rsidP="000B6DFC">
            <w:r w:rsidRPr="000B6DFC">
              <w:t>0</w:t>
            </w:r>
          </w:p>
        </w:tc>
        <w:tc>
          <w:tcPr>
            <w:tcW w:w="1300" w:type="dxa"/>
            <w:noWrap/>
            <w:hideMark/>
          </w:tcPr>
          <w:p w14:paraId="4A367BD6" w14:textId="77777777" w:rsidR="000B6DFC" w:rsidRPr="000B6DFC" w:rsidRDefault="000B6DFC" w:rsidP="000B6DFC">
            <w:r w:rsidRPr="000B6DFC">
              <w:t>0.00312532</w:t>
            </w:r>
          </w:p>
        </w:tc>
        <w:tc>
          <w:tcPr>
            <w:tcW w:w="1300" w:type="dxa"/>
            <w:noWrap/>
            <w:hideMark/>
          </w:tcPr>
          <w:p w14:paraId="27399770" w14:textId="77777777" w:rsidR="000B6DFC" w:rsidRPr="000B6DFC" w:rsidRDefault="000B6DFC" w:rsidP="000B6DFC">
            <w:r w:rsidRPr="000B6DFC">
              <w:t>0.00978805</w:t>
            </w:r>
          </w:p>
        </w:tc>
      </w:tr>
    </w:tbl>
    <w:p w14:paraId="4FCC8D74" w14:textId="77777777" w:rsidR="000B6DFC" w:rsidRPr="000B6DFC" w:rsidRDefault="000B6DFC" w:rsidP="000B6DFC"/>
    <w:p w14:paraId="755B7FFE" w14:textId="45535508" w:rsidR="000B6DFC" w:rsidRPr="000B6DFC" w:rsidRDefault="000B6DFC" w:rsidP="000B6DFC">
      <w:pPr>
        <w:ind w:firstLine="720"/>
      </w:pPr>
      <w:r w:rsidRPr="000B6DFC">
        <w:t xml:space="preserve">In the above matrix, it’s evident that (PA14, M37351, M1608, F34365) are in the same clade whereas (H47921, T6313) are distantly related in a separate clade. The diagonal values are rate estimates of self, and the non-diagonal values are rate estimates between two traits. The values are estimated using a Brownian motion model capturing the convergence of evolutionary relationships which are then verified using generalized least square models </w:t>
      </w:r>
      <w:r w:rsidRPr="000B6DFC">
        <w:fldChar w:fldCharType="begin"/>
      </w:r>
      <w:r w:rsidR="00B02CCB">
        <w:instrText xml:space="preserve"> ADDIN ZOTERO_ITEM CSL_CITATION {"citationID":"ZHOdPLdF","properties":{"formattedCitation":"\\super 5\\nosupersub{}","plainCitation":"5","noteIndex":0},"citationItems":[{"id":"nmVN9RmJ/gojiy0z9","uris":["http://zotero.org/users/local/YDdqDZVd/items/HSYRQ3D6"],"uri":["http://zotero.org/users/local/YDdqDZVd/items/HSYRQ3D6"],"itemData":{"id":20,"type":"article-journal","title":"Using the Past to Predict the Present: Confidence Intervals for Regression Equations in Phylogenetic Comparative Methods","container-title":"The American Naturalist","page":"346-364","volume":"155","issue":"3","source":"Crossref","abstract":"Two phylogenetic comparative methods, independent contrasts and generalized least squares models, can be used to determine the statistical relationship between two or more traits. We show that the two approaches are functionally identical and that either can be used to make statistical inferences about values at internal nodes of a phylogenetic tree (hypothetical ancestors), to estimate relationships between characters, and to predict values for unmeasured species. Regression equations derived from independent contrasts can be placed back onto the original data space, including computation of both conﬁdence intervals and prediction intervals for new observations. Predictions for unmeasured species (including extinct forms) can be made increasingly accurate and precise as the speciﬁcity of their placement on a phylogenetic tree increases, which can greatly increase statistical power to detect, for example, deviation of a single species from an allometric prediction. We reexamine published data for basal metabolic rates (BMR) of birds and show that conventional and phylogenetic allometric equations differ signiﬁcantly. In new results, we show that, as compared with nonpasserines, passerines exhibit a lower rate of evolution in both body mass and mass-corrected BMR; passerines also have signiﬁcantly smaller body masses than their sister clade. These differences may justify separate, clade-speciﬁc allometric equations for prediction of avian basal metabolic rates.","DOI":"10.1086/303327","ISSN":"0003-0147, 1537-5323","shortTitle":"Using the Past to Predict the Present","language":"en","author":[{"family":"Garland, Jr.,","given":"Theodore"},{"family":"Ives","given":"Anthony R."}],"issued":{"date-parts":[["2000",3]]}}}],"schema":"https://github.com/citation-style-language/schema/raw/master/csl-citation.json"} </w:instrText>
      </w:r>
      <w:r w:rsidRPr="000B6DFC">
        <w:fldChar w:fldCharType="separate"/>
      </w:r>
      <w:r w:rsidR="005B3F1D" w:rsidRPr="005B3F1D">
        <w:rPr>
          <w:rFonts w:ascii="Calibri" w:hAnsi="Calibri" w:cs="Calibri"/>
          <w:vertAlign w:val="superscript"/>
        </w:rPr>
        <w:t>5</w:t>
      </w:r>
      <w:r w:rsidRPr="000B6DFC">
        <w:fldChar w:fldCharType="end"/>
      </w:r>
      <w:r w:rsidRPr="000B6DFC">
        <w:t xml:space="preserve">. </w:t>
      </w:r>
    </w:p>
    <w:p w14:paraId="524A1FD8" w14:textId="01473C8E" w:rsidR="000B6DFC" w:rsidRPr="000B6DFC" w:rsidRDefault="000B6DFC" w:rsidP="000B6DFC">
      <w:pPr>
        <w:ind w:firstLine="720"/>
      </w:pPr>
      <w:r w:rsidRPr="000B6DFC">
        <w:t xml:space="preserve">Next, we created two additional matrices that are essential for matrix multiplication. One, a randomized standard normal matrix with n number of (characters/tree tips) </w:t>
      </w:r>
      <m:oMath>
        <m:r>
          <m:rPr>
            <m:sty m:val="p"/>
          </m:rPr>
          <w:rPr>
            <w:rFonts w:ascii="Cambria Math" w:hAnsi="Cambria Math" w:hint="eastAsia"/>
            <w:lang w:eastAsia="zh-CN"/>
          </w:rPr>
          <m:t>X</m:t>
        </m:r>
      </m:oMath>
      <w:r w:rsidRPr="000B6DFC">
        <w:t xml:space="preserve"> to mold the shape of the output. Another is a stand-alone variance-covariance matrix </w:t>
      </w:r>
      <m:oMath>
        <m:r>
          <w:rPr>
            <w:rFonts w:ascii="Cambria Math" w:hAnsi="Cambria Math"/>
          </w:rPr>
          <m:t>R</m:t>
        </m:r>
      </m:oMath>
      <w:r w:rsidRPr="000B6DFC">
        <w:t xml:space="preserve"> with no association with the tree. </w:t>
      </w:r>
      <m:oMath>
        <m:r>
          <w:rPr>
            <w:rFonts w:ascii="Cambria Math" w:hAnsi="Cambria Math"/>
          </w:rPr>
          <m:t>R</m:t>
        </m:r>
      </m:oMath>
      <w:r w:rsidRPr="000B6DFC">
        <w:rPr>
          <w:b/>
        </w:rPr>
        <w:t xml:space="preserve"> </w:t>
      </w:r>
      <w:r w:rsidRPr="000B6DFC">
        <w:t xml:space="preserve">is what we use to set correlation between tip and trait or in other words, </w:t>
      </w:r>
      <w:proofErr w:type="spellStart"/>
      <w:r w:rsidRPr="000B6DFC">
        <w:t>cdg</w:t>
      </w:r>
      <w:proofErr w:type="spellEnd"/>
      <w:r w:rsidRPr="000B6DFC">
        <w:t xml:space="preserve">-level and SNP. The correlation coefficient between the </w:t>
      </w:r>
      <w:proofErr w:type="spellStart"/>
      <w:r w:rsidRPr="000B6DFC">
        <w:t>cdg</w:t>
      </w:r>
      <w:proofErr w:type="spellEnd"/>
      <w:r w:rsidRPr="000B6DFC">
        <w:t>-level and the SNP is set at 0.9.</w:t>
      </w:r>
    </w:p>
    <w:p w14:paraId="00B482F4" w14:textId="77777777" w:rsidR="000B6DFC" w:rsidRPr="000B6DFC" w:rsidRDefault="000B6DFC" w:rsidP="000B6DFC"/>
    <w:p w14:paraId="28108A2E" w14:textId="77777777" w:rsidR="000B6DFC" w:rsidRPr="000B6DFC" w:rsidRDefault="000B6DFC" w:rsidP="000B6DFC">
      <w:pPr>
        <w:sectPr w:rsidR="000B6DFC" w:rsidRPr="000B6DFC" w:rsidSect="001357BC">
          <w:pgSz w:w="12240" w:h="15840"/>
          <w:pgMar w:top="1440" w:right="1440" w:bottom="1440" w:left="1440" w:header="720" w:footer="720" w:gutter="0"/>
          <w:cols w:space="720"/>
          <w:docGrid w:linePitch="360"/>
        </w:sectPr>
      </w:pPr>
    </w:p>
    <w:p w14:paraId="1D91E1C1" w14:textId="77777777" w:rsidR="000B6DFC" w:rsidRPr="000B6DFC" w:rsidRDefault="000B6DFC" w:rsidP="000B6DFC">
      <w:r w:rsidRPr="000B6DFC">
        <w:t>X: Standard normal matrix</w:t>
      </w:r>
    </w:p>
    <w:tbl>
      <w:tblPr>
        <w:tblStyle w:val="TableGrid1"/>
        <w:tblW w:w="0" w:type="auto"/>
        <w:tblLook w:val="04A0" w:firstRow="1" w:lastRow="0" w:firstColumn="1" w:lastColumn="0" w:noHBand="0" w:noVBand="1"/>
      </w:tblPr>
      <w:tblGrid>
        <w:gridCol w:w="1372"/>
        <w:gridCol w:w="1372"/>
      </w:tblGrid>
      <w:tr w:rsidR="000B6DFC" w:rsidRPr="000B6DFC" w14:paraId="65A947D0" w14:textId="77777777" w:rsidTr="00290BCC">
        <w:trPr>
          <w:trHeight w:val="320"/>
        </w:trPr>
        <w:tc>
          <w:tcPr>
            <w:tcW w:w="1372" w:type="dxa"/>
            <w:noWrap/>
            <w:hideMark/>
          </w:tcPr>
          <w:p w14:paraId="008E5C55" w14:textId="77777777" w:rsidR="000B6DFC" w:rsidRPr="000B6DFC" w:rsidRDefault="000B6DFC" w:rsidP="000B6DFC">
            <w:r w:rsidRPr="000B6DFC">
              <w:t>0.18802917</w:t>
            </w:r>
          </w:p>
        </w:tc>
        <w:tc>
          <w:tcPr>
            <w:tcW w:w="1372" w:type="dxa"/>
            <w:noWrap/>
            <w:hideMark/>
          </w:tcPr>
          <w:p w14:paraId="7078CEFA" w14:textId="77777777" w:rsidR="000B6DFC" w:rsidRPr="000B6DFC" w:rsidRDefault="000B6DFC" w:rsidP="000B6DFC">
            <w:r w:rsidRPr="000B6DFC">
              <w:t>-0.5907137</w:t>
            </w:r>
          </w:p>
        </w:tc>
      </w:tr>
      <w:tr w:rsidR="000B6DFC" w:rsidRPr="000B6DFC" w14:paraId="42E18EBC" w14:textId="77777777" w:rsidTr="00290BCC">
        <w:trPr>
          <w:trHeight w:val="320"/>
        </w:trPr>
        <w:tc>
          <w:tcPr>
            <w:tcW w:w="1372" w:type="dxa"/>
            <w:noWrap/>
            <w:hideMark/>
          </w:tcPr>
          <w:p w14:paraId="2A34F56B" w14:textId="77777777" w:rsidR="000B6DFC" w:rsidRPr="000B6DFC" w:rsidRDefault="000B6DFC" w:rsidP="000B6DFC">
            <w:r w:rsidRPr="000B6DFC">
              <w:t>1.13847969</w:t>
            </w:r>
          </w:p>
        </w:tc>
        <w:tc>
          <w:tcPr>
            <w:tcW w:w="1372" w:type="dxa"/>
            <w:noWrap/>
            <w:hideMark/>
          </w:tcPr>
          <w:p w14:paraId="4CB7D134" w14:textId="77777777" w:rsidR="000B6DFC" w:rsidRPr="000B6DFC" w:rsidRDefault="000B6DFC" w:rsidP="000B6DFC">
            <w:r w:rsidRPr="000B6DFC">
              <w:t>-0.5096937</w:t>
            </w:r>
          </w:p>
        </w:tc>
      </w:tr>
      <w:tr w:rsidR="000B6DFC" w:rsidRPr="000B6DFC" w14:paraId="3BA3A424" w14:textId="77777777" w:rsidTr="00290BCC">
        <w:trPr>
          <w:trHeight w:val="320"/>
        </w:trPr>
        <w:tc>
          <w:tcPr>
            <w:tcW w:w="1372" w:type="dxa"/>
            <w:noWrap/>
            <w:hideMark/>
          </w:tcPr>
          <w:p w14:paraId="622D89C7" w14:textId="77777777" w:rsidR="000B6DFC" w:rsidRPr="000B6DFC" w:rsidRDefault="000B6DFC" w:rsidP="000B6DFC">
            <w:r w:rsidRPr="000B6DFC">
              <w:t>-1.2191201</w:t>
            </w:r>
          </w:p>
        </w:tc>
        <w:tc>
          <w:tcPr>
            <w:tcW w:w="1372" w:type="dxa"/>
            <w:noWrap/>
            <w:hideMark/>
          </w:tcPr>
          <w:p w14:paraId="080B7C13" w14:textId="77777777" w:rsidR="000B6DFC" w:rsidRPr="000B6DFC" w:rsidRDefault="000B6DFC" w:rsidP="000B6DFC">
            <w:r w:rsidRPr="000B6DFC">
              <w:t>-1.8405232</w:t>
            </w:r>
          </w:p>
        </w:tc>
      </w:tr>
      <w:tr w:rsidR="000B6DFC" w:rsidRPr="000B6DFC" w14:paraId="792B2D53" w14:textId="77777777" w:rsidTr="00290BCC">
        <w:trPr>
          <w:trHeight w:val="320"/>
        </w:trPr>
        <w:tc>
          <w:tcPr>
            <w:tcW w:w="1372" w:type="dxa"/>
            <w:noWrap/>
            <w:hideMark/>
          </w:tcPr>
          <w:p w14:paraId="0FDCDE9C" w14:textId="77777777" w:rsidR="000B6DFC" w:rsidRPr="000B6DFC" w:rsidRDefault="000B6DFC" w:rsidP="000B6DFC">
            <w:r w:rsidRPr="000B6DFC">
              <w:t>0.58918957</w:t>
            </w:r>
          </w:p>
        </w:tc>
        <w:tc>
          <w:tcPr>
            <w:tcW w:w="1372" w:type="dxa"/>
            <w:noWrap/>
            <w:hideMark/>
          </w:tcPr>
          <w:p w14:paraId="2754BEDF" w14:textId="77777777" w:rsidR="000B6DFC" w:rsidRPr="000B6DFC" w:rsidRDefault="000B6DFC" w:rsidP="000B6DFC">
            <w:r w:rsidRPr="000B6DFC">
              <w:t>-0.1485317</w:t>
            </w:r>
          </w:p>
        </w:tc>
      </w:tr>
      <w:tr w:rsidR="000B6DFC" w:rsidRPr="000B6DFC" w14:paraId="5CBA91F7" w14:textId="77777777" w:rsidTr="00290BCC">
        <w:trPr>
          <w:trHeight w:val="320"/>
        </w:trPr>
        <w:tc>
          <w:tcPr>
            <w:tcW w:w="1372" w:type="dxa"/>
            <w:noWrap/>
            <w:hideMark/>
          </w:tcPr>
          <w:p w14:paraId="0876D1D3" w14:textId="77777777" w:rsidR="000B6DFC" w:rsidRPr="000B6DFC" w:rsidRDefault="000B6DFC" w:rsidP="000B6DFC">
            <w:r w:rsidRPr="000B6DFC">
              <w:t>-1.1600177</w:t>
            </w:r>
          </w:p>
        </w:tc>
        <w:tc>
          <w:tcPr>
            <w:tcW w:w="1372" w:type="dxa"/>
            <w:noWrap/>
            <w:hideMark/>
          </w:tcPr>
          <w:p w14:paraId="515C4B1E" w14:textId="77777777" w:rsidR="000B6DFC" w:rsidRPr="000B6DFC" w:rsidRDefault="000B6DFC" w:rsidP="000B6DFC">
            <w:r w:rsidRPr="000B6DFC">
              <w:t>1.93584266</w:t>
            </w:r>
          </w:p>
        </w:tc>
      </w:tr>
      <w:tr w:rsidR="000B6DFC" w:rsidRPr="000B6DFC" w14:paraId="5B30BAAD" w14:textId="77777777" w:rsidTr="00290BCC">
        <w:trPr>
          <w:trHeight w:val="320"/>
        </w:trPr>
        <w:tc>
          <w:tcPr>
            <w:tcW w:w="1372" w:type="dxa"/>
            <w:noWrap/>
            <w:hideMark/>
          </w:tcPr>
          <w:p w14:paraId="7C7EA949" w14:textId="77777777" w:rsidR="000B6DFC" w:rsidRPr="000B6DFC" w:rsidRDefault="000B6DFC" w:rsidP="000B6DFC">
            <w:r w:rsidRPr="000B6DFC">
              <w:t>-0.1380378</w:t>
            </w:r>
          </w:p>
        </w:tc>
        <w:tc>
          <w:tcPr>
            <w:tcW w:w="1372" w:type="dxa"/>
            <w:noWrap/>
            <w:hideMark/>
          </w:tcPr>
          <w:p w14:paraId="22315FB0" w14:textId="77777777" w:rsidR="000B6DFC" w:rsidRPr="000B6DFC" w:rsidRDefault="000B6DFC" w:rsidP="000B6DFC">
            <w:r w:rsidRPr="000B6DFC">
              <w:t>-1.397533</w:t>
            </w:r>
          </w:p>
        </w:tc>
      </w:tr>
    </w:tbl>
    <w:p w14:paraId="19DDCFB4" w14:textId="77777777" w:rsidR="000B6DFC" w:rsidRPr="000B6DFC" w:rsidRDefault="000B6DFC" w:rsidP="000B6DFC">
      <w:r w:rsidRPr="000B6DFC">
        <w:t>R: Tree-free var-</w:t>
      </w:r>
      <w:proofErr w:type="spellStart"/>
      <w:r w:rsidRPr="000B6DFC">
        <w:t>covar</w:t>
      </w:r>
      <w:proofErr w:type="spellEnd"/>
      <w:r w:rsidRPr="000B6DFC">
        <w:t xml:space="preserve"> matrix</w:t>
      </w:r>
    </w:p>
    <w:tbl>
      <w:tblPr>
        <w:tblStyle w:val="TableGrid1"/>
        <w:tblW w:w="0" w:type="auto"/>
        <w:tblLook w:val="04A0" w:firstRow="1" w:lastRow="0" w:firstColumn="1" w:lastColumn="0" w:noHBand="0" w:noVBand="1"/>
      </w:tblPr>
      <w:tblGrid>
        <w:gridCol w:w="1300"/>
        <w:gridCol w:w="1300"/>
      </w:tblGrid>
      <w:tr w:rsidR="000B6DFC" w:rsidRPr="000B6DFC" w14:paraId="729B0066" w14:textId="77777777" w:rsidTr="00290BCC">
        <w:trPr>
          <w:trHeight w:val="320"/>
        </w:trPr>
        <w:tc>
          <w:tcPr>
            <w:tcW w:w="1300" w:type="dxa"/>
            <w:noWrap/>
            <w:hideMark/>
          </w:tcPr>
          <w:p w14:paraId="6D75F5BE" w14:textId="77777777" w:rsidR="000B6DFC" w:rsidRPr="000B6DFC" w:rsidRDefault="000B6DFC" w:rsidP="000B6DFC">
            <w:r w:rsidRPr="000B6DFC">
              <w:t>1</w:t>
            </w:r>
          </w:p>
        </w:tc>
        <w:tc>
          <w:tcPr>
            <w:tcW w:w="1300" w:type="dxa"/>
            <w:noWrap/>
            <w:hideMark/>
          </w:tcPr>
          <w:p w14:paraId="6161738E" w14:textId="77777777" w:rsidR="000B6DFC" w:rsidRPr="000B6DFC" w:rsidRDefault="000B6DFC" w:rsidP="000B6DFC">
            <w:r w:rsidRPr="000B6DFC">
              <w:t>0.9</w:t>
            </w:r>
          </w:p>
        </w:tc>
      </w:tr>
      <w:tr w:rsidR="000B6DFC" w:rsidRPr="000B6DFC" w14:paraId="6609EE5B" w14:textId="77777777" w:rsidTr="00290BCC">
        <w:trPr>
          <w:trHeight w:val="320"/>
        </w:trPr>
        <w:tc>
          <w:tcPr>
            <w:tcW w:w="1300" w:type="dxa"/>
            <w:noWrap/>
            <w:hideMark/>
          </w:tcPr>
          <w:p w14:paraId="3F6B45E3" w14:textId="77777777" w:rsidR="000B6DFC" w:rsidRPr="000B6DFC" w:rsidRDefault="000B6DFC" w:rsidP="000B6DFC">
            <w:r w:rsidRPr="000B6DFC">
              <w:t>0.9</w:t>
            </w:r>
          </w:p>
        </w:tc>
        <w:tc>
          <w:tcPr>
            <w:tcW w:w="1300" w:type="dxa"/>
            <w:noWrap/>
            <w:hideMark/>
          </w:tcPr>
          <w:p w14:paraId="1164E09F" w14:textId="77777777" w:rsidR="000B6DFC" w:rsidRPr="000B6DFC" w:rsidRDefault="000B6DFC" w:rsidP="000B6DFC">
            <w:r w:rsidRPr="000B6DFC">
              <w:t>1</w:t>
            </w:r>
          </w:p>
        </w:tc>
      </w:tr>
    </w:tbl>
    <w:p w14:paraId="2609F48C" w14:textId="77777777" w:rsidR="000B6DFC" w:rsidRPr="000B6DFC" w:rsidRDefault="000B6DFC" w:rsidP="000B6DFC">
      <w:pPr>
        <w:sectPr w:rsidR="000B6DFC" w:rsidRPr="000B6DFC" w:rsidSect="00290BCC">
          <w:type w:val="continuous"/>
          <w:pgSz w:w="12240" w:h="15840"/>
          <w:pgMar w:top="1440" w:right="1440" w:bottom="1440" w:left="1440" w:header="720" w:footer="720" w:gutter="0"/>
          <w:cols w:num="2" w:space="720"/>
          <w:docGrid w:linePitch="360"/>
        </w:sectPr>
      </w:pPr>
    </w:p>
    <w:p w14:paraId="3D9F2B0E" w14:textId="7D8955EA" w:rsidR="000B6DFC" w:rsidRDefault="000B6DFC" w:rsidP="00684EAA">
      <w:pPr>
        <w:ind w:firstLine="720"/>
      </w:pPr>
      <w:r w:rsidRPr="000B6DFC">
        <w:lastRenderedPageBreak/>
        <w:t xml:space="preserve">Second, we apply Cholesky decomposition on </w:t>
      </w:r>
      <m:oMath>
        <m:r>
          <w:rPr>
            <w:rFonts w:ascii="Cambria Math" w:hAnsi="Cambria Math"/>
          </w:rPr>
          <m:t>R</m:t>
        </m:r>
      </m:oMath>
      <w:r w:rsidRPr="000B6DFC">
        <w:t xml:space="preserve"> and </w:t>
      </w:r>
      <m:oMath>
        <m:r>
          <w:rPr>
            <w:rFonts w:ascii="Cambria Math" w:hAnsi="Cambria Math"/>
          </w:rPr>
          <m:t>V</m:t>
        </m:r>
      </m:oMath>
      <w:r w:rsidRPr="000B6DFC">
        <w:t xml:space="preserve"> to get our coefficients. We then use that to perform matrix multiplication on three matrices </w:t>
      </w:r>
      <m:oMath>
        <m:r>
          <m:rPr>
            <m:sty m:val="p"/>
          </m:rPr>
          <w:rPr>
            <w:rFonts w:ascii="Cambria Math" w:hAnsi="Cambria Math" w:hint="eastAsia"/>
            <w:lang w:eastAsia="zh-CN"/>
          </w:rPr>
          <m:t>X</m:t>
        </m:r>
      </m:oMath>
      <w:r w:rsidRPr="000B6DFC">
        <w:t xml:space="preserve">, </w:t>
      </w:r>
      <m:oMath>
        <m:r>
          <w:rPr>
            <w:rFonts w:ascii="Cambria Math" w:hAnsi="Cambria Math"/>
          </w:rPr>
          <m:t>R</m:t>
        </m:r>
      </m:oMath>
      <w:r w:rsidRPr="000B6DFC">
        <w:t xml:space="preserve">, and </w:t>
      </w:r>
      <m:oMath>
        <m:r>
          <w:rPr>
            <w:rFonts w:ascii="Cambria Math" w:hAnsi="Cambria Math"/>
          </w:rPr>
          <m:t>V</m:t>
        </m:r>
      </m:oMath>
      <w:r w:rsidRPr="000B6DFC">
        <w:t xml:space="preserve">, with </w:t>
      </w:r>
      <m:oMath>
        <m:r>
          <m:rPr>
            <m:sty m:val="p"/>
          </m:rPr>
          <w:rPr>
            <w:rFonts w:ascii="Cambria Math" w:hAnsi="Cambria Math" w:hint="eastAsia"/>
            <w:lang w:eastAsia="zh-CN"/>
          </w:rPr>
          <m:t>X</m:t>
        </m:r>
      </m:oMath>
      <w:r w:rsidRPr="000B6DFC">
        <w:rPr>
          <w:b/>
        </w:rPr>
        <w:t xml:space="preserve"> </w:t>
      </w:r>
      <w:r w:rsidRPr="000B6DFC">
        <w:t xml:space="preserve">and </w:t>
      </w:r>
      <m:oMath>
        <m:r>
          <w:rPr>
            <w:rFonts w:ascii="Cambria Math" w:hAnsi="Cambria Math"/>
          </w:rPr>
          <m:t>R</m:t>
        </m:r>
      </m:oMath>
      <w:r w:rsidRPr="000B6DFC">
        <w:t xml:space="preserve"> transposed. [yinheng can you plz draw an matrix multiplication: </w:t>
      </w:r>
      <w:proofErr w:type="gramStart"/>
      <w:r w:rsidRPr="000B6DFC">
        <w:t>dim(</w:t>
      </w:r>
      <w:proofErr w:type="gramEnd"/>
      <w:r w:rsidRPr="000B6DFC">
        <w:t>2 6) x dim(6 6)]</w:t>
      </w:r>
    </w:p>
    <w:p w14:paraId="18B1FC54" w14:textId="7F29E1FA" w:rsidR="00B936EB" w:rsidRDefault="00B936EB" w:rsidP="00684EAA">
      <w:pPr>
        <w:ind w:firstLine="720"/>
      </w:pPr>
    </w:p>
    <w:p w14:paraId="04CF2E42" w14:textId="2F0C7B2C" w:rsidR="00B936EB" w:rsidRDefault="00B936EB" w:rsidP="00684EAA">
      <w:pPr>
        <w:ind w:firstLine="720"/>
      </w:pPr>
      <m:oMathPara>
        <m:oMath>
          <m:r>
            <w:rPr>
              <w:rFonts w:ascii="Cambria Math" w:hAnsi="Cambria Math"/>
            </w:rPr>
            <m:t>X×chol(R)×chol(V)=</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sSub>
                      <m:sSubPr>
                        <m:ctrlPr>
                          <w:rPr>
                            <w:rFonts w:ascii="Cambria Math" w:hAnsi="Cambria Math"/>
                            <w:i/>
                          </w:rPr>
                        </m:ctrlPr>
                      </m:sSubPr>
                      <m:e>
                        <m:r>
                          <w:rPr>
                            <w:rFonts w:ascii="Cambria Math" w:hAnsi="Cambria Math"/>
                          </w:rPr>
                          <m:t>x</m:t>
                        </m:r>
                      </m:e>
                      <m:sub>
                        <m:r>
                          <w:rPr>
                            <w:rFonts w:ascii="Cambria Math" w:hAnsi="Cambria Math"/>
                          </w:rPr>
                          <m:t>1,2</m:t>
                        </m:r>
                      </m:sub>
                    </m:sSub>
                  </m:e>
                  <m:e>
                    <m:sSub>
                      <m:sSubPr>
                        <m:ctrlPr>
                          <w:rPr>
                            <w:rFonts w:ascii="Cambria Math" w:hAnsi="Cambria Math"/>
                            <w:i/>
                          </w:rPr>
                        </m:ctrlPr>
                      </m:sSubPr>
                      <m:e>
                        <m:r>
                          <w:rPr>
                            <w:rFonts w:ascii="Cambria Math" w:hAnsi="Cambria Math"/>
                          </w:rPr>
                          <m:t>x</m:t>
                        </m:r>
                      </m:e>
                      <m:sub>
                        <m:r>
                          <w:rPr>
                            <w:rFonts w:ascii="Cambria Math" w:hAnsi="Cambria Math"/>
                          </w:rPr>
                          <m:t>1,3</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sSub>
                      <m:sSubPr>
                        <m:ctrlPr>
                          <w:rPr>
                            <w:rFonts w:ascii="Cambria Math" w:hAnsi="Cambria Math"/>
                            <w:i/>
                          </w:rPr>
                        </m:ctrlPr>
                      </m:sSubPr>
                      <m:e>
                        <m:r>
                          <w:rPr>
                            <w:rFonts w:ascii="Cambria Math" w:hAnsi="Cambria Math"/>
                          </w:rPr>
                          <m:t>x</m:t>
                        </m:r>
                      </m:e>
                      <m:sub>
                        <m:r>
                          <w:rPr>
                            <w:rFonts w:ascii="Cambria Math" w:hAnsi="Cambria Math"/>
                          </w:rPr>
                          <m:t>2,3</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30,1</m:t>
                        </m:r>
                      </m:sub>
                    </m:sSub>
                  </m:e>
                  <m:e>
                    <m:sSub>
                      <m:sSubPr>
                        <m:ctrlPr>
                          <w:rPr>
                            <w:rFonts w:ascii="Cambria Math" w:hAnsi="Cambria Math"/>
                            <w:i/>
                          </w:rPr>
                        </m:ctrlPr>
                      </m:sSubPr>
                      <m:e>
                        <m:r>
                          <w:rPr>
                            <w:rFonts w:ascii="Cambria Math" w:hAnsi="Cambria Math"/>
                          </w:rPr>
                          <m:t>x</m:t>
                        </m:r>
                      </m:e>
                      <m:sub>
                        <m:r>
                          <w:rPr>
                            <w:rFonts w:ascii="Cambria Math" w:hAnsi="Cambria Math"/>
                          </w:rPr>
                          <m:t>30,2</m:t>
                        </m:r>
                      </m:sub>
                    </m:sSub>
                  </m:e>
                  <m:e>
                    <m:sSub>
                      <m:sSubPr>
                        <m:ctrlPr>
                          <w:rPr>
                            <w:rFonts w:ascii="Cambria Math" w:hAnsi="Cambria Math"/>
                            <w:i/>
                          </w:rPr>
                        </m:ctrlPr>
                      </m:sSubPr>
                      <m:e>
                        <m:r>
                          <w:rPr>
                            <w:rFonts w:ascii="Cambria Math" w:hAnsi="Cambria Math"/>
                          </w:rPr>
                          <m:t>x</m:t>
                        </m:r>
                      </m:e>
                      <m:sub>
                        <m:r>
                          <w:rPr>
                            <w:rFonts w:ascii="Cambria Math" w:hAnsi="Cambria Math"/>
                          </w:rPr>
                          <m:t>30,2</m:t>
                        </m:r>
                      </m:sub>
                    </m:sSub>
                  </m:e>
                </m:mr>
              </m:m>
            </m:e>
          </m:d>
          <m:r>
            <w:rPr>
              <w:rFonts w:ascii="Cambria Math" w:hAnsi="Cambria Math"/>
            </w:rPr>
            <m:t>×chol</m:t>
          </m:r>
          <m:d>
            <m:dPr>
              <m:ctrlPr>
                <w:rPr>
                  <w:rFonts w:ascii="Cambria Math" w:hAnsi="Cambria Math"/>
                  <w:i/>
                </w:rPr>
              </m:ctrlPr>
            </m:dPr>
            <m:e>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12</m:t>
                            </m:r>
                          </m:sub>
                        </m:sSub>
                      </m:e>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13</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e>
                      <m:e>
                        <m:sSubSup>
                          <m:sSubSupPr>
                            <m:ctrlPr>
                              <w:rPr>
                                <w:rFonts w:ascii="Cambria Math" w:hAnsi="Cambria Math"/>
                                <w:i/>
                              </w:rPr>
                            </m:ctrlPr>
                          </m:sSubSupPr>
                          <m:e>
                            <m:r>
                              <w:rPr>
                                <w:rFonts w:ascii="Cambria Math" w:hAnsi="Cambria Math"/>
                              </w:rPr>
                              <m:t>σ</m:t>
                            </m:r>
                          </m:e>
                          <m:sub>
                            <m:r>
                              <w:rPr>
                                <w:rFonts w:ascii="Cambria Math" w:hAnsi="Cambria Math"/>
                              </w:rPr>
                              <m:t>3</m:t>
                            </m:r>
                          </m:sub>
                          <m:sup>
                            <m:r>
                              <w:rPr>
                                <w:rFonts w:ascii="Cambria Math" w:hAnsi="Cambria Math"/>
                              </w:rPr>
                              <m:t>2</m:t>
                            </m:r>
                          </m:sup>
                        </m:sSubSup>
                      </m:e>
                    </m:mr>
                  </m:m>
                </m:e>
              </m:d>
            </m:e>
          </m:d>
          <m:r>
            <w:rPr>
              <w:rFonts w:ascii="Cambria Math" w:hAnsi="Cambria Math"/>
            </w:rPr>
            <m:t>×chol</m:t>
          </m:r>
          <m:d>
            <m:dPr>
              <m:ctrlPr>
                <w:rPr>
                  <w:rFonts w:ascii="Cambria Math" w:hAnsi="Cambria Math"/>
                  <w:i/>
                </w:rPr>
              </m:ctrlPr>
            </m:dPr>
            <m:e>
              <m:d>
                <m:dPr>
                  <m:begChr m:val="["/>
                  <m:endChr m:val="]"/>
                  <m:ctrlPr>
                    <w:rPr>
                      <w:rFonts w:ascii="Cambria Math" w:hAnsi="Cambria Math"/>
                      <w:i/>
                    </w:rPr>
                  </m:ctrlPr>
                </m:dPr>
                <m:e>
                  <m:m>
                    <m:mPr>
                      <m:plcHide m:val="1"/>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e>
                      <m:e>
                        <m:sSub>
                          <m:sSubPr>
                            <m:ctrlPr>
                              <w:rPr>
                                <w:rFonts w:ascii="Cambria Math" w:hAnsi="Cambria Math"/>
                                <w:i/>
                              </w:rPr>
                            </m:ctrlPr>
                          </m:sSubPr>
                          <m:e>
                            <m:r>
                              <w:rPr>
                                <w:rFonts w:ascii="Cambria Math" w:hAnsi="Cambria Math"/>
                              </w:rPr>
                              <m:t>v</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1,30</m:t>
                            </m:r>
                          </m:sub>
                        </m:sSub>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w:bookmarkStart w:id="43" w:name="_Hlk518428421"/>
                        <m:r>
                          <w:rPr>
                            <w:rFonts w:ascii="Cambria Math" w:hAnsi="Cambria Math"/>
                          </w:rPr>
                          <m:t>…</m:t>
                        </m:r>
                        <w:bookmarkEnd w:id="43"/>
                      </m:e>
                      <m:e>
                        <m:sSub>
                          <m:sSubPr>
                            <m:ctrlPr>
                              <w:rPr>
                                <w:rFonts w:ascii="Cambria Math" w:hAnsi="Cambria Math"/>
                                <w:i/>
                              </w:rPr>
                            </m:ctrlPr>
                          </m:sSubPr>
                          <m:e>
                            <m:r>
                              <w:rPr>
                                <w:rFonts w:ascii="Cambria Math" w:hAnsi="Cambria Math"/>
                              </w:rPr>
                              <m:t>v</m:t>
                            </m:r>
                          </m:e>
                          <m:sub>
                            <m:r>
                              <w:rPr>
                                <w:rFonts w:ascii="Cambria Math" w:hAnsi="Cambria Math"/>
                              </w:rPr>
                              <m:t>2,30</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v</m:t>
                            </m:r>
                          </m:e>
                          <m:sub>
                            <m:r>
                              <w:rPr>
                                <w:rFonts w:ascii="Cambria Math" w:hAnsi="Cambria Math"/>
                              </w:rPr>
                              <m:t>30,1</m:t>
                            </m:r>
                          </m:sub>
                        </m:sSub>
                      </m:e>
                      <m:e>
                        <m:sSub>
                          <m:sSubPr>
                            <m:ctrlPr>
                              <w:rPr>
                                <w:rFonts w:ascii="Cambria Math" w:hAnsi="Cambria Math"/>
                                <w:i/>
                              </w:rPr>
                            </m:ctrlPr>
                          </m:sSubPr>
                          <m:e>
                            <m:r>
                              <w:rPr>
                                <w:rFonts w:ascii="Cambria Math" w:hAnsi="Cambria Math"/>
                              </w:rPr>
                              <m:t>v</m:t>
                            </m:r>
                          </m:e>
                          <m:sub>
                            <m:r>
                              <w:rPr>
                                <w:rFonts w:ascii="Cambria Math" w:hAnsi="Cambria Math"/>
                              </w:rPr>
                              <m:t>30,2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30,30</m:t>
                            </m:r>
                          </m:sub>
                        </m:sSub>
                      </m:e>
                    </m:mr>
                  </m:m>
                </m:e>
              </m:d>
            </m:e>
          </m:d>
        </m:oMath>
      </m:oMathPara>
    </w:p>
    <w:p w14:paraId="2562145F" w14:textId="6DCE6D17" w:rsidR="00290BCC" w:rsidRDefault="00290BCC" w:rsidP="00684EAA">
      <w:pPr>
        <w:ind w:firstLine="720"/>
      </w:pPr>
    </w:p>
    <w:p w14:paraId="233BF7EE" w14:textId="4EA32094" w:rsidR="00A22F7E" w:rsidRDefault="00A22F7E" w:rsidP="00684EAA">
      <w:pPr>
        <w:ind w:firstLine="720"/>
      </w:pPr>
    </w:p>
    <w:p w14:paraId="6325B3AB" w14:textId="386A8229" w:rsidR="00A22F7E" w:rsidRDefault="00A22F7E" w:rsidP="00684EAA">
      <w:pPr>
        <w:ind w:firstLine="720"/>
      </w:pPr>
    </w:p>
    <w:p w14:paraId="2C9A0A46" w14:textId="77777777" w:rsidR="00A22F7E" w:rsidRDefault="00A22F7E" w:rsidP="00A22F7E">
      <w:pPr>
        <w:ind w:firstLine="720"/>
      </w:pPr>
    </w:p>
    <w:p w14:paraId="69102CF8" w14:textId="41D77C22" w:rsidR="00A22F7E" w:rsidRDefault="00A22F7E" w:rsidP="00A22F7E">
      <w:pPr>
        <w:ind w:firstLine="720"/>
      </w:pPr>
      <m:oMathPara>
        <m:oMath>
          <m:r>
            <w:rPr>
              <w:rFonts w:ascii="Cambria Math" w:hAnsi="Cambria Math"/>
            </w:rPr>
            <m:t>X'×chol(R)=</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sSub>
                      <m:sSubPr>
                        <m:ctrlPr>
                          <w:rPr>
                            <w:rFonts w:ascii="Cambria Math" w:hAnsi="Cambria Math"/>
                            <w:i/>
                          </w:rPr>
                        </m:ctrlPr>
                      </m:sSubPr>
                      <m:e>
                        <m:r>
                          <w:rPr>
                            <w:rFonts w:ascii="Cambria Math" w:hAnsi="Cambria Math"/>
                          </w:rPr>
                          <m:t>x</m:t>
                        </m:r>
                      </m:e>
                      <m:sub>
                        <m:r>
                          <w:rPr>
                            <w:rFonts w:ascii="Cambria Math" w:hAnsi="Cambria Math"/>
                          </w:rPr>
                          <m:t>1,2</m:t>
                        </m:r>
                      </m:sub>
                    </m:sSub>
                  </m:e>
                  <m:e>
                    <m:sSub>
                      <m:sSubPr>
                        <m:ctrlPr>
                          <w:rPr>
                            <w:rFonts w:ascii="Cambria Math" w:hAnsi="Cambria Math"/>
                            <w:i/>
                          </w:rPr>
                        </m:ctrlPr>
                      </m:sSubPr>
                      <m:e>
                        <m:r>
                          <w:rPr>
                            <w:rFonts w:ascii="Cambria Math" w:hAnsi="Cambria Math"/>
                          </w:rPr>
                          <m:t>x</m:t>
                        </m:r>
                      </m:e>
                      <m:sub>
                        <m:r>
                          <w:rPr>
                            <w:rFonts w:ascii="Cambria Math" w:hAnsi="Cambria Math"/>
                          </w:rPr>
                          <m:t>1,3</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sSub>
                      <m:sSubPr>
                        <m:ctrlPr>
                          <w:rPr>
                            <w:rFonts w:ascii="Cambria Math" w:hAnsi="Cambria Math"/>
                            <w:i/>
                          </w:rPr>
                        </m:ctrlPr>
                      </m:sSubPr>
                      <m:e>
                        <m:r>
                          <w:rPr>
                            <w:rFonts w:ascii="Cambria Math" w:hAnsi="Cambria Math"/>
                          </w:rPr>
                          <m:t>x</m:t>
                        </m:r>
                      </m:e>
                      <m:sub>
                        <m:r>
                          <w:rPr>
                            <w:rFonts w:ascii="Cambria Math" w:hAnsi="Cambria Math"/>
                          </w:rPr>
                          <m:t>2,3</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30,1</m:t>
                        </m:r>
                      </m:sub>
                    </m:sSub>
                  </m:e>
                  <m:e>
                    <m:sSub>
                      <m:sSubPr>
                        <m:ctrlPr>
                          <w:rPr>
                            <w:rFonts w:ascii="Cambria Math" w:hAnsi="Cambria Math"/>
                            <w:i/>
                          </w:rPr>
                        </m:ctrlPr>
                      </m:sSubPr>
                      <m:e>
                        <m:r>
                          <w:rPr>
                            <w:rFonts w:ascii="Cambria Math" w:hAnsi="Cambria Math"/>
                          </w:rPr>
                          <m:t>x</m:t>
                        </m:r>
                      </m:e>
                      <m:sub>
                        <m:r>
                          <w:rPr>
                            <w:rFonts w:ascii="Cambria Math" w:hAnsi="Cambria Math"/>
                          </w:rPr>
                          <m:t>30,2</m:t>
                        </m:r>
                      </m:sub>
                    </m:sSub>
                  </m:e>
                  <m:e>
                    <m:sSub>
                      <m:sSubPr>
                        <m:ctrlPr>
                          <w:rPr>
                            <w:rFonts w:ascii="Cambria Math" w:hAnsi="Cambria Math"/>
                            <w:i/>
                          </w:rPr>
                        </m:ctrlPr>
                      </m:sSubPr>
                      <m:e>
                        <m:r>
                          <w:rPr>
                            <w:rFonts w:ascii="Cambria Math" w:hAnsi="Cambria Math"/>
                          </w:rPr>
                          <m:t>x</m:t>
                        </m:r>
                      </m:e>
                      <m:sub>
                        <m:r>
                          <w:rPr>
                            <w:rFonts w:ascii="Cambria Math" w:hAnsi="Cambria Math"/>
                          </w:rPr>
                          <m:t>30,2</m:t>
                        </m:r>
                      </m:sub>
                    </m:sSub>
                  </m:e>
                </m:mr>
              </m:m>
            </m:e>
          </m:d>
          <m:r>
            <w:rPr>
              <w:rFonts w:ascii="Cambria Math" w:hAnsi="Cambria Math"/>
            </w:rPr>
            <m:t>×chol</m:t>
          </m:r>
          <m:d>
            <m:dPr>
              <m:ctrlPr>
                <w:rPr>
                  <w:rFonts w:ascii="Cambria Math" w:hAnsi="Cambria Math"/>
                  <w:i/>
                </w:rPr>
              </m:ctrlPr>
            </m:dPr>
            <m:e>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12</m:t>
                            </m:r>
                          </m:sub>
                        </m:sSub>
                      </m:e>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13</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e>
                      <m:e>
                        <m:sSubSup>
                          <m:sSubSupPr>
                            <m:ctrlPr>
                              <w:rPr>
                                <w:rFonts w:ascii="Cambria Math" w:hAnsi="Cambria Math"/>
                                <w:i/>
                              </w:rPr>
                            </m:ctrlPr>
                          </m:sSubSupPr>
                          <m:e>
                            <m:r>
                              <w:rPr>
                                <w:rFonts w:ascii="Cambria Math" w:hAnsi="Cambria Math"/>
                              </w:rPr>
                              <m:t>σ</m:t>
                            </m:r>
                          </m:e>
                          <m:sub>
                            <m:r>
                              <w:rPr>
                                <w:rFonts w:ascii="Cambria Math" w:hAnsi="Cambria Math"/>
                              </w:rPr>
                              <m:t>3</m:t>
                            </m:r>
                          </m:sub>
                          <m:sup>
                            <m:r>
                              <w:rPr>
                                <w:rFonts w:ascii="Cambria Math" w:hAnsi="Cambria Math"/>
                              </w:rPr>
                              <m:t>2</m:t>
                            </m:r>
                          </m:sup>
                        </m:sSubSup>
                      </m:e>
                    </m:mr>
                  </m:m>
                </m:e>
              </m:d>
            </m:e>
          </m:d>
        </m:oMath>
      </m:oMathPara>
    </w:p>
    <w:p w14:paraId="23A85229" w14:textId="0B64AFA3" w:rsidR="00290BCC" w:rsidRDefault="00290BCC" w:rsidP="00684EAA">
      <w:pPr>
        <w:ind w:firstLine="720"/>
      </w:pPr>
    </w:p>
    <w:p w14:paraId="30B2B14B" w14:textId="77777777" w:rsidR="00290BCC" w:rsidRPr="000B6DFC" w:rsidRDefault="00290BCC" w:rsidP="00684EAA">
      <w:pPr>
        <w:ind w:firstLine="720"/>
      </w:pPr>
    </w:p>
    <w:tbl>
      <w:tblPr>
        <w:tblW w:w="4086" w:type="dxa"/>
        <w:jc w:val="center"/>
        <w:tblCellSpacing w:w="0" w:type="dxa"/>
        <w:tblCellMar>
          <w:top w:w="15" w:type="dxa"/>
          <w:left w:w="15" w:type="dxa"/>
          <w:bottom w:w="15" w:type="dxa"/>
          <w:right w:w="15" w:type="dxa"/>
        </w:tblCellMar>
        <w:tblLook w:val="04A0" w:firstRow="1" w:lastRow="0" w:firstColumn="1" w:lastColumn="0" w:noHBand="0" w:noVBand="1"/>
      </w:tblPr>
      <w:tblGrid>
        <w:gridCol w:w="983"/>
        <w:gridCol w:w="1516"/>
        <w:gridCol w:w="1587"/>
      </w:tblGrid>
      <w:tr w:rsidR="000B6DFC" w:rsidRPr="000B6DFC" w14:paraId="056D241C" w14:textId="77777777" w:rsidTr="00290BCC">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1E438E8E" w14:textId="77777777" w:rsidR="000B6DFC" w:rsidRPr="000B6DFC" w:rsidRDefault="000B6DFC" w:rsidP="000B6DFC">
            <w:pPr>
              <w:rPr>
                <w:b/>
                <w:bCs/>
              </w:rPr>
            </w:pPr>
            <w:r w:rsidRPr="000B6DFC">
              <w:rPr>
                <w:b/>
                <w:bCs/>
              </w:rPr>
              <w:t>PA14</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20C0A897" w14:textId="77777777" w:rsidR="000B6DFC" w:rsidRPr="000B6DFC" w:rsidRDefault="000B6DFC" w:rsidP="000B6DFC">
            <w:r w:rsidRPr="000B6DFC">
              <w:t>0.019817256</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1A107BE1" w14:textId="77777777" w:rsidR="000B6DFC" w:rsidRPr="000B6DFC" w:rsidRDefault="000B6DFC" w:rsidP="000B6DFC">
            <w:r w:rsidRPr="000B6DFC">
              <w:t>-9.302113e-03</w:t>
            </w:r>
          </w:p>
        </w:tc>
      </w:tr>
      <w:tr w:rsidR="000B6DFC" w:rsidRPr="000B6DFC" w14:paraId="6941E34E" w14:textId="77777777" w:rsidTr="00290BCC">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470EF095" w14:textId="77777777" w:rsidR="000B6DFC" w:rsidRPr="000B6DFC" w:rsidRDefault="000B6DFC" w:rsidP="000B6DFC">
            <w:pPr>
              <w:rPr>
                <w:b/>
                <w:bCs/>
              </w:rPr>
            </w:pPr>
            <w:r w:rsidRPr="000B6DFC">
              <w:rPr>
                <w:b/>
                <w:bCs/>
              </w:rPr>
              <w:t>M37351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233056A1" w14:textId="77777777" w:rsidR="000B6DFC" w:rsidRPr="000B6DFC" w:rsidRDefault="000B6DFC" w:rsidP="000B6DFC">
            <w:r w:rsidRPr="000B6DFC">
              <w:t>0.049611505</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10781171" w14:textId="77777777" w:rsidR="000B6DFC" w:rsidRPr="000B6DFC" w:rsidRDefault="000B6DFC" w:rsidP="000B6DFC">
            <w:r w:rsidRPr="000B6DFC">
              <w:t>1.229244e-02</w:t>
            </w:r>
          </w:p>
        </w:tc>
      </w:tr>
      <w:tr w:rsidR="000B6DFC" w:rsidRPr="000B6DFC" w14:paraId="3BCC2654" w14:textId="77777777" w:rsidTr="00290BCC">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1FBA1D93" w14:textId="77777777" w:rsidR="000B6DFC" w:rsidRPr="000B6DFC" w:rsidRDefault="000B6DFC" w:rsidP="000B6DFC">
            <w:pPr>
              <w:rPr>
                <w:b/>
                <w:bCs/>
              </w:rPr>
            </w:pPr>
            <w:r w:rsidRPr="000B6DFC">
              <w:rPr>
                <w:b/>
                <w:bCs/>
              </w:rPr>
              <w:t>M1608</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420D5C01" w14:textId="77777777" w:rsidR="000B6DFC" w:rsidRPr="000B6DFC" w:rsidRDefault="000B6DFC" w:rsidP="000B6DFC">
            <w:r w:rsidRPr="000B6DFC">
              <w:t>0.029258089</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158F76C5" w14:textId="77777777" w:rsidR="000B6DFC" w:rsidRPr="000B6DFC" w:rsidRDefault="000B6DFC" w:rsidP="000B6DFC">
            <w:r w:rsidRPr="000B6DFC">
              <w:t>-1.709763e-02</w:t>
            </w:r>
          </w:p>
        </w:tc>
      </w:tr>
      <w:tr w:rsidR="000B6DFC" w:rsidRPr="000B6DFC" w14:paraId="46442AF4" w14:textId="77777777" w:rsidTr="00290BCC">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21E7384A" w14:textId="77777777" w:rsidR="000B6DFC" w:rsidRPr="000B6DFC" w:rsidRDefault="000B6DFC" w:rsidP="000B6DFC">
            <w:pPr>
              <w:rPr>
                <w:b/>
                <w:bCs/>
              </w:rPr>
            </w:pPr>
            <w:r w:rsidRPr="000B6DFC">
              <w:rPr>
                <w:b/>
                <w:bCs/>
              </w:rPr>
              <w:t>F34365</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3E672535" w14:textId="77777777" w:rsidR="000B6DFC" w:rsidRPr="000B6DFC" w:rsidRDefault="000B6DFC" w:rsidP="000B6DFC">
            <w:r w:rsidRPr="000B6DFC">
              <w:t>0.061979149</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160B302F" w14:textId="77777777" w:rsidR="000B6DFC" w:rsidRPr="000B6DFC" w:rsidRDefault="000B6DFC" w:rsidP="000B6DFC">
            <w:r w:rsidRPr="000B6DFC">
              <w:t>3.705461e-02</w:t>
            </w:r>
          </w:p>
        </w:tc>
      </w:tr>
      <w:tr w:rsidR="000B6DFC" w:rsidRPr="000B6DFC" w14:paraId="7EB0A919" w14:textId="77777777" w:rsidTr="00290BCC">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4030AF1A" w14:textId="77777777" w:rsidR="000B6DFC" w:rsidRPr="000B6DFC" w:rsidRDefault="000B6DFC" w:rsidP="000B6DFC">
            <w:pPr>
              <w:rPr>
                <w:b/>
                <w:bCs/>
              </w:rPr>
            </w:pPr>
            <w:r w:rsidRPr="000B6DFC">
              <w:rPr>
                <w:b/>
                <w:bCs/>
              </w:rPr>
              <w:t>H47921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26BA57D5" w14:textId="77777777" w:rsidR="000B6DFC" w:rsidRPr="000B6DFC" w:rsidRDefault="000B6DFC" w:rsidP="000B6DFC">
            <w:r w:rsidRPr="000B6DFC">
              <w:t>-0.096827124</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55C8429F" w14:textId="77777777" w:rsidR="000B6DFC" w:rsidRPr="000B6DFC" w:rsidRDefault="000B6DFC" w:rsidP="000B6DFC">
            <w:r w:rsidRPr="000B6DFC">
              <w:t>-1.671091e-02</w:t>
            </w:r>
          </w:p>
        </w:tc>
      </w:tr>
      <w:tr w:rsidR="000B6DFC" w:rsidRPr="000B6DFC" w14:paraId="3359C096" w14:textId="77777777" w:rsidTr="00290BCC">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5A540E08" w14:textId="77777777" w:rsidR="000B6DFC" w:rsidRPr="000B6DFC" w:rsidRDefault="000B6DFC" w:rsidP="000B6DFC">
            <w:pPr>
              <w:rPr>
                <w:b/>
                <w:bCs/>
              </w:rPr>
            </w:pPr>
            <w:r w:rsidRPr="000B6DFC">
              <w:rPr>
                <w:b/>
                <w:bCs/>
              </w:rPr>
              <w:t>T6313</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65AB1CC0" w14:textId="77777777" w:rsidR="000B6DFC" w:rsidRPr="000B6DFC" w:rsidRDefault="000B6DFC" w:rsidP="000B6DFC">
            <w:r w:rsidRPr="000B6DFC">
              <w:t>-0.056074563</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707AD567" w14:textId="77777777" w:rsidR="000B6DFC" w:rsidRPr="000B6DFC" w:rsidRDefault="000B6DFC" w:rsidP="000B6DFC">
            <w:r w:rsidRPr="000B6DFC">
              <w:t>-7.465812e-02</w:t>
            </w:r>
          </w:p>
        </w:tc>
      </w:tr>
    </w:tbl>
    <w:p w14:paraId="153E1130" w14:textId="77777777" w:rsidR="000B6DFC" w:rsidRPr="000B6DFC" w:rsidRDefault="000B6DFC" w:rsidP="000B6DFC">
      <w:r w:rsidRPr="000B6DFC">
        <w:t xml:space="preserve">The output above describes two vectors that are strongly correlated with one another. We proceed to binarize the second vector using </w:t>
      </w:r>
      <w:proofErr w:type="spellStart"/>
      <w:r w:rsidRPr="000B6DFC">
        <w:t>pnorm</w:t>
      </w:r>
      <w:proofErr w:type="spellEnd"/>
      <w:r w:rsidRPr="000B6DFC">
        <w:t xml:space="preserve"> to [</w:t>
      </w:r>
      <w:proofErr w:type="spellStart"/>
      <w:r w:rsidRPr="000B6DFC">
        <w:t>yinheng</w:t>
      </w:r>
      <w:proofErr w:type="spellEnd"/>
      <w:r w:rsidRPr="000B6DFC">
        <w:t xml:space="preserve"> </w:t>
      </w:r>
      <w:proofErr w:type="spellStart"/>
      <w:r w:rsidRPr="000B6DFC">
        <w:t>plz</w:t>
      </w:r>
      <w:proofErr w:type="spellEnd"/>
      <w:r w:rsidRPr="000B6DFC">
        <w:t xml:space="preserve"> complete this] and expending those values in a binomial distribution with one success trial and 50% probability to yield a discrete number. We repeat this discretize step to generate n number of random false positive and true negative SNPs. The first vector is left at its continuous state acting as our predictor variable Y or </w:t>
      </w:r>
      <w:proofErr w:type="spellStart"/>
      <w:r w:rsidRPr="000B6DFC">
        <w:t>cdg</w:t>
      </w:r>
      <w:proofErr w:type="spellEnd"/>
      <w:r w:rsidRPr="000B6DFC">
        <w:t xml:space="preserve">-level.  </w:t>
      </w:r>
    </w:p>
    <w:p w14:paraId="092617FC" w14:textId="77777777" w:rsidR="000B6DFC" w:rsidRPr="000B6DFC" w:rsidRDefault="000B6DFC" w:rsidP="000B6DFC">
      <w:pPr>
        <w:ind w:firstLine="720"/>
      </w:pPr>
      <w:r w:rsidRPr="000B6DFC">
        <w:t xml:space="preserve">Finally, we merge the randomized SNP matrix with the two correlated variables to use as our </w:t>
      </w:r>
      <w:proofErr w:type="spellStart"/>
      <w:r w:rsidRPr="000B6DFC">
        <w:t>xgboost</w:t>
      </w:r>
      <w:proofErr w:type="spellEnd"/>
      <w:r w:rsidRPr="000B6DFC">
        <w:t xml:space="preserve"> input. The correlation between the continuous variable Y and discrete variable X is calculated, using Pearson’s method, prior to running the algorithm so we know what to expect of the </w:t>
      </w:r>
      <w:proofErr w:type="spellStart"/>
      <w:r w:rsidRPr="000B6DFC">
        <w:t>xgboost</w:t>
      </w:r>
      <w:proofErr w:type="spellEnd"/>
      <w:r w:rsidRPr="000B6DFC">
        <w:t xml:space="preserve"> output. The sensitivity of the algorithm becomes apparent when the two target variables are highly correlated with a coefficient of &gt;= 0.6 [don’t have the exact number </w:t>
      </w:r>
      <w:r w:rsidRPr="000B6DFC">
        <w:lastRenderedPageBreak/>
        <w:t>but roughly around that range]. Statistical analyses are performed using CRAN’s core statistic package.</w:t>
      </w:r>
    </w:p>
    <w:p w14:paraId="508A241B" w14:textId="5E980BA1" w:rsidR="003D450C" w:rsidRDefault="003D450C" w:rsidP="001F1121">
      <w:pPr>
        <w:rPr>
          <w:ins w:id="44" w:author="Weigang Qiu" w:date="2018-04-30T13:46:00Z"/>
          <w:b/>
        </w:rPr>
      </w:pPr>
    </w:p>
    <w:p w14:paraId="13DBB089" w14:textId="0FF56E6E" w:rsidR="004311B1" w:rsidRDefault="004311B1" w:rsidP="001F1121">
      <w:pPr>
        <w:rPr>
          <w:b/>
        </w:rPr>
      </w:pPr>
      <w:ins w:id="45" w:author="Weigang Qiu" w:date="2018-04-30T13:46:00Z">
        <w:r>
          <w:rPr>
            <w:b/>
          </w:rPr>
          <w:t xml:space="preserve">Tools </w:t>
        </w:r>
      </w:ins>
      <w:ins w:id="46" w:author="Weigang Qiu" w:date="2018-04-30T13:47:00Z">
        <w:r>
          <w:rPr>
            <w:b/>
          </w:rPr>
          <w:t xml:space="preserve">(R packages) </w:t>
        </w:r>
      </w:ins>
      <w:ins w:id="47" w:author="Weigang Qiu" w:date="2018-04-30T13:46:00Z">
        <w:r>
          <w:rPr>
            <w:b/>
          </w:rPr>
          <w:t>&amp; steps</w:t>
        </w:r>
      </w:ins>
    </w:p>
    <w:p w14:paraId="651F42C5" w14:textId="00DB9915" w:rsidR="008B7460" w:rsidDel="004311B1" w:rsidRDefault="008B7460" w:rsidP="008B7460">
      <w:pPr>
        <w:rPr>
          <w:del w:id="48" w:author="Weigang Qiu" w:date="2018-04-30T13:47:00Z"/>
          <w:b/>
        </w:rPr>
      </w:pPr>
      <w:del w:id="49" w:author="Weigang Qiu" w:date="2018-04-30T13:47:00Z">
        <w:r w:rsidDel="004311B1">
          <w:rPr>
            <w:b/>
          </w:rPr>
          <w:delText>Simulate SNP &amp; tree associated phenotypes</w:delText>
        </w:r>
      </w:del>
    </w:p>
    <w:p w14:paraId="7B516B63" w14:textId="2BE9BC40" w:rsidR="008B7460" w:rsidRDefault="008B7460">
      <w:pPr>
        <w:pStyle w:val="Heading2"/>
        <w:rPr>
          <w:ins w:id="50" w:author="Weigang Qiu" w:date="2018-04-30T13:45:00Z"/>
        </w:rPr>
        <w:pPrChange w:id="51" w:author="Weigang Qiu" w:date="2018-04-30T13:20:00Z">
          <w:pPr/>
        </w:pPrChange>
      </w:pPr>
      <w:del w:id="52" w:author="Weigang Qiu" w:date="2018-04-30T13:20:00Z">
        <w:r w:rsidDel="00504523">
          <w:delText>Verification using XGBoost</w:delText>
        </w:r>
      </w:del>
      <w:ins w:id="53" w:author="Weigang Qiu" w:date="2018-04-30T13:20:00Z">
        <w:r w:rsidR="00504523">
          <w:t xml:space="preserve">Identification of causal SNPs using </w:t>
        </w:r>
        <w:proofErr w:type="spellStart"/>
        <w:r w:rsidR="00504523">
          <w:t>xgboost</w:t>
        </w:r>
      </w:ins>
      <w:proofErr w:type="spellEnd"/>
    </w:p>
    <w:p w14:paraId="1629D3CE" w14:textId="5FA1551A" w:rsidR="004311B1" w:rsidDel="004311B1" w:rsidRDefault="004311B1">
      <w:pPr>
        <w:pStyle w:val="ListParagraph"/>
        <w:rPr>
          <w:del w:id="54" w:author="Weigang Qiu" w:date="2018-04-30T13:45:00Z"/>
        </w:rPr>
        <w:pPrChange w:id="55" w:author="Weigang Qiu" w:date="2018-04-30T13:45:00Z">
          <w:pPr/>
        </w:pPrChange>
      </w:pPr>
      <w:ins w:id="56" w:author="Weigang Qiu" w:date="2018-04-30T13:45:00Z">
        <w:r>
          <w:t xml:space="preserve">What is </w:t>
        </w:r>
        <w:proofErr w:type="spellStart"/>
        <w:r>
          <w:t>xgboost</w:t>
        </w:r>
        <w:proofErr w:type="spellEnd"/>
        <w:r>
          <w:t xml:space="preserve"> algorithm with reference</w:t>
        </w:r>
      </w:ins>
    </w:p>
    <w:p w14:paraId="4B4AA1DC" w14:textId="32F8C29F" w:rsidR="004311B1" w:rsidRDefault="004311B1">
      <w:pPr>
        <w:rPr>
          <w:ins w:id="57" w:author="Weigang Qiu" w:date="2018-04-30T13:45:00Z"/>
        </w:rPr>
      </w:pPr>
      <w:ins w:id="58" w:author="Weigang Qiu" w:date="2018-04-30T13:45:00Z">
        <w:r>
          <w:t>;</w:t>
        </w:r>
      </w:ins>
    </w:p>
    <w:p w14:paraId="5AC22442" w14:textId="77777777" w:rsidR="004311B1" w:rsidRPr="004311B1" w:rsidRDefault="004311B1">
      <w:pPr>
        <w:pStyle w:val="ListParagraph"/>
        <w:rPr>
          <w:ins w:id="59" w:author="Weigang Qiu" w:date="2018-04-30T13:45:00Z"/>
        </w:rPr>
        <w:pPrChange w:id="60" w:author="Weigang Qiu" w:date="2018-04-30T13:45:00Z">
          <w:pPr/>
        </w:pPrChange>
      </w:pPr>
    </w:p>
    <w:p w14:paraId="7D919D69" w14:textId="25F2A0E9" w:rsidR="007E079B" w:rsidRDefault="004311B1">
      <w:ins w:id="61" w:author="Weigang Qiu" w:date="2018-04-30T13:21:00Z">
        <w:r>
          <w:t xml:space="preserve">your customized scripts </w:t>
        </w:r>
      </w:ins>
      <w:ins w:id="62" w:author="Weigang Qiu" w:date="2018-04-30T13:46:00Z">
        <w:r>
          <w:t xml:space="preserve">to run </w:t>
        </w:r>
        <w:proofErr w:type="spellStart"/>
        <w:r>
          <w:t>xgboost</w:t>
        </w:r>
        <w:proofErr w:type="spellEnd"/>
        <w:r>
          <w:t xml:space="preserve"> </w:t>
        </w:r>
      </w:ins>
      <w:ins w:id="63" w:author="Weigang Qiu" w:date="2018-04-30T13:37:00Z">
        <w:r w:rsidR="00012470">
          <w:t>(description in words</w:t>
        </w:r>
      </w:ins>
      <w:ins w:id="64" w:author="Weigang Qiu" w:date="2018-04-30T13:38:00Z">
        <w:r w:rsidR="00012470">
          <w:t xml:space="preserve"> &amp; equations</w:t>
        </w:r>
      </w:ins>
      <w:ins w:id="65" w:author="Weigang Qiu" w:date="2018-04-30T13:37:00Z">
        <w:r w:rsidR="00012470">
          <w:t xml:space="preserve"> &amp; then commands/scripts as supplemental material)</w:t>
        </w:r>
      </w:ins>
    </w:p>
    <w:p w14:paraId="6F038DF7" w14:textId="77777777" w:rsidR="000B6DFC" w:rsidRDefault="000B6DFC" w:rsidP="000B6DFC">
      <w:pPr>
        <w:ind w:firstLine="720"/>
        <w:jc w:val="both"/>
      </w:pPr>
      <w:r>
        <w:t>Even after we reduce the dimension of our dataset, that is from 8,532 columns to 1,078 columns, the dataset still has too many features than observations. Based on this fact, it is impossible to implement regular regression methods on this dataset. Therefore, we decided to try machine learning techniques to see if they can produce some significant outcomes on this dataset.</w:t>
      </w:r>
    </w:p>
    <w:p w14:paraId="766A313E" w14:textId="77777777" w:rsidR="000B6DFC" w:rsidRDefault="000B6DFC" w:rsidP="000B6DFC">
      <w:pPr>
        <w:ind w:firstLine="720"/>
        <w:jc w:val="both"/>
      </w:pPr>
      <w:r>
        <w:t xml:space="preserve">The first machine learning method we tried is </w:t>
      </w:r>
      <w:proofErr w:type="spellStart"/>
      <w:r>
        <w:t>XGBoost</w:t>
      </w:r>
      <w:proofErr w:type="spellEnd"/>
      <w:r>
        <w:t xml:space="preserve">. </w:t>
      </w:r>
      <w:proofErr w:type="spellStart"/>
      <w:r w:rsidRPr="004A31DA">
        <w:t>XGBoost</w:t>
      </w:r>
      <w:proofErr w:type="spellEnd"/>
      <w:r w:rsidRPr="004A31DA">
        <w:t xml:space="preserve"> is a scalable end-to-end tree boosting system</w:t>
      </w:r>
      <w:r>
        <w:t xml:space="preserve"> which is widely used </w:t>
      </w:r>
      <w:r w:rsidRPr="004A31DA">
        <w:t>on many machine learning challenges</w:t>
      </w:r>
      <w:r>
        <w:t xml:space="preserve">. It can be used in classification problems as well as regression-based problems. In our dataset, we used it in a regression-based fashion. We treat the </w:t>
      </w:r>
      <w:proofErr w:type="spellStart"/>
      <w:r>
        <w:t>cdg</w:t>
      </w:r>
      <w:proofErr w:type="spellEnd"/>
      <w:r>
        <w:t xml:space="preserve"> level as the dependent variable and the SNP states as the independent variable. Slightly different from regression analysis, we are not trying to estimate the parameters for explanatory variables. Instead, our goal is to estimate which independent variable (SNP) has the most significant impact on the dependent variable.</w:t>
      </w:r>
    </w:p>
    <w:p w14:paraId="62F002BE" w14:textId="77777777" w:rsidR="000B6DFC" w:rsidRDefault="000B6DFC" w:rsidP="000B6DFC">
      <w:pPr>
        <w:jc w:val="both"/>
      </w:pPr>
    </w:p>
    <w:p w14:paraId="2CA63088" w14:textId="77777777" w:rsidR="000B6DFC" w:rsidRDefault="000B6DFC" w:rsidP="000B6DFC">
      <w:pPr>
        <w:jc w:val="both"/>
      </w:pPr>
      <w:r>
        <w:t xml:space="preserve">Being a </w:t>
      </w:r>
      <w:r w:rsidRPr="00095923">
        <w:t>gradient boosted trees</w:t>
      </w:r>
      <w:r>
        <w:t xml:space="preserve"> algorithm, </w:t>
      </w:r>
      <w:proofErr w:type="spellStart"/>
      <w:r>
        <w:t>XGBoost</w:t>
      </w:r>
      <w:proofErr w:type="spellEnd"/>
      <w:r>
        <w:t xml:space="preserve"> takes the parameters such as ‘</w:t>
      </w:r>
      <w:proofErr w:type="spellStart"/>
      <w:r w:rsidRPr="004E68F2">
        <w:t>max_depth</w:t>
      </w:r>
      <w:proofErr w:type="spellEnd"/>
      <w:r>
        <w:t>’, ‘</w:t>
      </w:r>
      <w:r w:rsidRPr="004E68F2">
        <w:t>eta</w:t>
      </w:r>
      <w:r>
        <w:t>’, ‘</w:t>
      </w:r>
      <w:r w:rsidRPr="004E68F2">
        <w:t>gamma</w:t>
      </w:r>
      <w:r>
        <w:t>’, ‘</w:t>
      </w:r>
      <w:proofErr w:type="spellStart"/>
      <w:r>
        <w:t>num_rounds</w:t>
      </w:r>
      <w:proofErr w:type="spellEnd"/>
      <w:r>
        <w:t xml:space="preserve">’. After running through the whole dataset, it can produce the significance level of each independent variable with regard to the dependent variable. In our case, it is able to output the SNPs which are most associated with the </w:t>
      </w:r>
      <w:proofErr w:type="spellStart"/>
      <w:r>
        <w:t>cdg</w:t>
      </w:r>
      <w:proofErr w:type="spellEnd"/>
      <w:r>
        <w:t xml:space="preserve"> level.</w:t>
      </w:r>
    </w:p>
    <w:p w14:paraId="7EA08E65" w14:textId="77777777" w:rsidR="000B6DFC" w:rsidRDefault="000B6DFC" w:rsidP="000B6DFC">
      <w:pPr>
        <w:jc w:val="both"/>
      </w:pPr>
    </w:p>
    <w:p w14:paraId="7083B359" w14:textId="6426044D" w:rsidR="000B6DFC" w:rsidRDefault="000B6DFC" w:rsidP="000B6DFC">
      <w:pPr>
        <w:jc w:val="both"/>
        <w:rPr>
          <w:lang w:eastAsia="zh-CN"/>
        </w:rPr>
      </w:pPr>
      <w:r>
        <w:t xml:space="preserve">In determining the effectiveness and accuracy of </w:t>
      </w:r>
      <w:proofErr w:type="spellStart"/>
      <w:r>
        <w:t>XGBoost</w:t>
      </w:r>
      <w:proofErr w:type="spellEnd"/>
      <w:r>
        <w:t xml:space="preserve">, we used simulated data as a benchmark. The method is stated in section (above). We first simulate two SNPs whose states are correlated with the </w:t>
      </w:r>
      <w:proofErr w:type="spellStart"/>
      <w:r>
        <w:t>cdg</w:t>
      </w:r>
      <w:proofErr w:type="spellEnd"/>
      <w:r>
        <w:t xml:space="preserve"> level. Then we mix them with other SNPs which have completely random states. We feed the simulate dataset to </w:t>
      </w:r>
      <w:proofErr w:type="spellStart"/>
      <w:r>
        <w:t>XGBoost</w:t>
      </w:r>
      <w:proofErr w:type="spellEnd"/>
      <w:r>
        <w:t xml:space="preserve"> and </w:t>
      </w:r>
      <w:r w:rsidR="001B765E">
        <w:t>c</w:t>
      </w:r>
      <w:r w:rsidR="004C1C55">
        <w:t xml:space="preserve">heck the </w:t>
      </w:r>
      <w:proofErr w:type="spellStart"/>
      <w:r w:rsidR="001B765E">
        <w:t>feature_importance</w:t>
      </w:r>
      <w:proofErr w:type="spellEnd"/>
      <w:r w:rsidR="001B765E">
        <w:t xml:space="preserve"> function to </w:t>
      </w:r>
      <w:r w:rsidR="004C1C55">
        <w:t>see</w:t>
      </w:r>
      <w:r>
        <w:t xml:space="preserve"> if those two correlated SNPs </w:t>
      </w:r>
      <w:r w:rsidR="007511DE">
        <w:t>are assigned</w:t>
      </w:r>
      <w:r w:rsidR="004C1C55">
        <w:t xml:space="preserve"> high importance</w:t>
      </w:r>
      <w:r w:rsidR="007511DE">
        <w:t xml:space="preserve"> in </w:t>
      </w:r>
      <w:proofErr w:type="spellStart"/>
      <w:r w:rsidR="007511DE">
        <w:t>XGBoost</w:t>
      </w:r>
      <w:proofErr w:type="spellEnd"/>
      <w:r>
        <w:t xml:space="preserve">. </w:t>
      </w:r>
      <w:r w:rsidR="004C1C55">
        <w:t xml:space="preserve">Feature importance in </w:t>
      </w:r>
      <w:proofErr w:type="spellStart"/>
      <w:r w:rsidR="004C1C55">
        <w:t>XGBoost</w:t>
      </w:r>
      <w:proofErr w:type="spellEnd"/>
      <w:r w:rsidR="004C1C55">
        <w:t xml:space="preserve"> is measured in three ways, namely “cover”, “gain” and “frequency.” In our case, we use </w:t>
      </w:r>
      <w:r w:rsidR="007511DE">
        <w:t>“</w:t>
      </w:r>
      <w:r w:rsidR="004C1C55">
        <w:t>gain</w:t>
      </w:r>
      <w:r w:rsidR="007511DE">
        <w:t>”</w:t>
      </w:r>
      <w:r w:rsidR="004C1C55">
        <w:t xml:space="preserve"> as </w:t>
      </w:r>
      <w:r w:rsidR="007511DE">
        <w:t>the</w:t>
      </w:r>
      <w:r w:rsidR="004C1C55">
        <w:t xml:space="preserve"> main</w:t>
      </w:r>
      <w:r w:rsidR="007511DE">
        <w:t xml:space="preserve"> measurement for feature importance.</w:t>
      </w:r>
      <w:r w:rsidR="004C1C55">
        <w:t xml:space="preserve"> </w:t>
      </w:r>
      <w:r>
        <w:rPr>
          <w:lang w:eastAsia="zh-CN"/>
        </w:rPr>
        <w:t xml:space="preserve">We </w:t>
      </w:r>
      <w:r w:rsidR="007511DE">
        <w:rPr>
          <w:lang w:eastAsia="zh-CN"/>
        </w:rPr>
        <w:t xml:space="preserve">also </w:t>
      </w:r>
      <w:r>
        <w:rPr>
          <w:lang w:eastAsia="zh-CN"/>
        </w:rPr>
        <w:t xml:space="preserve">generated different sized dataset to evaluate the performance of </w:t>
      </w:r>
      <w:proofErr w:type="spellStart"/>
      <w:r>
        <w:rPr>
          <w:lang w:eastAsia="zh-CN"/>
        </w:rPr>
        <w:t>XGBoost</w:t>
      </w:r>
      <w:proofErr w:type="spellEnd"/>
      <w:r>
        <w:rPr>
          <w:lang w:eastAsia="zh-CN"/>
        </w:rPr>
        <w:t xml:space="preserve"> </w:t>
      </w:r>
      <w:r w:rsidR="007511DE">
        <w:rPr>
          <w:lang w:eastAsia="zh-CN"/>
        </w:rPr>
        <w:t xml:space="preserve">by </w:t>
      </w:r>
      <w:r>
        <w:rPr>
          <w:lang w:eastAsia="zh-CN"/>
        </w:rPr>
        <w:t>and to determine how many observants it require to achieve a satisfactory accuracy. (Here is the result)</w:t>
      </w:r>
    </w:p>
    <w:p w14:paraId="07844483" w14:textId="77777777" w:rsidR="000B6DFC" w:rsidRDefault="000B6DFC" w:rsidP="000B6DFC">
      <w:pPr>
        <w:jc w:val="both"/>
        <w:rPr>
          <w:lang w:eastAsia="zh-CN"/>
        </w:rPr>
      </w:pPr>
    </w:p>
    <w:p w14:paraId="78450DB5" w14:textId="77777777" w:rsidR="000B6DFC" w:rsidRDefault="000B6DFC" w:rsidP="000B6DFC">
      <w:pPr>
        <w:jc w:val="both"/>
        <w:rPr>
          <w:lang w:eastAsia="zh-CN"/>
        </w:rPr>
      </w:pPr>
    </w:p>
    <w:p w14:paraId="0C2BDAD5" w14:textId="77777777" w:rsidR="000B6DFC" w:rsidRDefault="000B6DFC" w:rsidP="000B6DFC">
      <w:pPr>
        <w:jc w:val="both"/>
        <w:rPr>
          <w:highlight w:val="yellow"/>
          <w:lang w:eastAsia="zh-CN"/>
        </w:rPr>
      </w:pPr>
      <w:r w:rsidRPr="009F57BE">
        <w:rPr>
          <w:highlight w:val="yellow"/>
          <w:lang w:eastAsia="zh-CN"/>
        </w:rPr>
        <w:t>The picture and more discussion in the picture.</w:t>
      </w:r>
    </w:p>
    <w:p w14:paraId="0976DD72" w14:textId="77777777" w:rsidR="000B6DFC" w:rsidRDefault="000B6DFC" w:rsidP="000B6DFC">
      <w:pPr>
        <w:jc w:val="both"/>
        <w:rPr>
          <w:lang w:eastAsia="zh-CN"/>
        </w:rPr>
      </w:pPr>
    </w:p>
    <w:p w14:paraId="301A1D81" w14:textId="77777777" w:rsidR="000B6DFC" w:rsidRDefault="000B6DFC" w:rsidP="000B6DFC">
      <w:pPr>
        <w:jc w:val="both"/>
        <w:rPr>
          <w:lang w:eastAsia="zh-CN"/>
        </w:rPr>
      </w:pPr>
    </w:p>
    <w:p w14:paraId="74EAB574" w14:textId="77777777" w:rsidR="000B6DFC" w:rsidRDefault="000B6DFC" w:rsidP="000B6DFC">
      <w:pPr>
        <w:jc w:val="both"/>
        <w:rPr>
          <w:lang w:eastAsia="zh-CN"/>
        </w:rPr>
      </w:pPr>
    </w:p>
    <w:p w14:paraId="6B4009F1" w14:textId="77777777" w:rsidR="000B6DFC" w:rsidRDefault="000B6DFC" w:rsidP="000B6DFC">
      <w:pPr>
        <w:jc w:val="both"/>
        <w:rPr>
          <w:lang w:eastAsia="zh-CN"/>
        </w:rPr>
      </w:pPr>
      <w:r>
        <w:rPr>
          <w:lang w:eastAsia="zh-CN"/>
        </w:rPr>
        <w:t xml:space="preserve">Based on the same idea, we used a simulated dataset to tune the parameters of </w:t>
      </w:r>
      <w:proofErr w:type="spellStart"/>
      <w:r>
        <w:rPr>
          <w:lang w:eastAsia="zh-CN"/>
        </w:rPr>
        <w:t>XGBoost</w:t>
      </w:r>
      <w:proofErr w:type="spellEnd"/>
      <w:r>
        <w:rPr>
          <w:lang w:eastAsia="zh-CN"/>
        </w:rPr>
        <w:t>. We kept adjusting different parameters until it reaches the maximum predication accuracy in the simulated dataset. The optimized parameter turns out to be</w:t>
      </w:r>
    </w:p>
    <w:p w14:paraId="12CA447C" w14:textId="77777777" w:rsidR="000B6DFC" w:rsidRDefault="000B6DFC" w:rsidP="000B6DFC">
      <w:pPr>
        <w:jc w:val="both"/>
        <w:rPr>
          <w:lang w:eastAsia="zh-CN"/>
        </w:rPr>
      </w:pPr>
    </w:p>
    <w:p w14:paraId="38DCB89A" w14:textId="2D6B7AB8" w:rsidR="007511DE" w:rsidRDefault="000B6DFC" w:rsidP="000B6DFC">
      <w:r w:rsidRPr="0069792C">
        <w:rPr>
          <w:lang w:eastAsia="zh-CN"/>
        </w:rPr>
        <w:t>'max_depth':</w:t>
      </w:r>
      <w:r>
        <w:rPr>
          <w:lang w:eastAsia="zh-CN"/>
        </w:rPr>
        <w:t>3</w:t>
      </w:r>
      <w:r w:rsidRPr="0069792C">
        <w:rPr>
          <w:lang w:eastAsia="zh-CN"/>
        </w:rPr>
        <w:t>, 'eta':</w:t>
      </w:r>
      <w:r>
        <w:rPr>
          <w:lang w:eastAsia="zh-CN"/>
        </w:rPr>
        <w:t>0.03</w:t>
      </w:r>
      <w:r w:rsidRPr="0069792C">
        <w:rPr>
          <w:lang w:eastAsia="zh-CN"/>
        </w:rPr>
        <w:t>, 'gamma':</w:t>
      </w:r>
      <w:r>
        <w:rPr>
          <w:lang w:eastAsia="zh-CN"/>
        </w:rPr>
        <w:t xml:space="preserve">0.3, </w:t>
      </w:r>
      <w:r>
        <w:t>‘num_rounds’:3</w:t>
      </w:r>
    </w:p>
    <w:p w14:paraId="0F4FBBD7" w14:textId="77777777" w:rsidR="00B02CCB" w:rsidRDefault="00B02CCB" w:rsidP="000B6DFC"/>
    <w:p w14:paraId="69C4FE1A" w14:textId="32B2F429" w:rsidR="007511DE" w:rsidRPr="007511DE" w:rsidRDefault="007511DE" w:rsidP="000B6DFC">
      <w:pPr>
        <w:rPr>
          <w:b/>
        </w:rPr>
      </w:pPr>
      <w:r w:rsidRPr="007511DE">
        <w:rPr>
          <w:b/>
        </w:rPr>
        <w:t xml:space="preserve">Dimension reduction methods based on </w:t>
      </w:r>
      <w:r w:rsidR="00124FEA">
        <w:rPr>
          <w:b/>
        </w:rPr>
        <w:t xml:space="preserve">normalized </w:t>
      </w:r>
      <w:r w:rsidRPr="007511DE">
        <w:rPr>
          <w:b/>
        </w:rPr>
        <w:t>mutual information</w:t>
      </w:r>
    </w:p>
    <w:p w14:paraId="664E00F4" w14:textId="7AB8AC71" w:rsidR="00CC5EF4" w:rsidRDefault="00CC5EF4" w:rsidP="000B6DFC"/>
    <w:p w14:paraId="051476E3" w14:textId="02A0181D" w:rsidR="00531CC4" w:rsidRDefault="00CC5EF4" w:rsidP="00531CC4">
      <w:pPr>
        <w:jc w:val="both"/>
      </w:pPr>
      <w:r>
        <w:t>In order to obtain an optimal selection of features</w:t>
      </w:r>
      <w:r w:rsidR="00531CC4">
        <w:t xml:space="preserve"> and reduce the dimension of our dataset</w:t>
      </w:r>
      <w:r>
        <w:t xml:space="preserve">, we </w:t>
      </w:r>
      <w:r w:rsidR="00531CC4">
        <w:t>can</w:t>
      </w:r>
      <w:r>
        <w:t xml:space="preserve"> extract features with largest dependency from </w:t>
      </w:r>
      <w:r w:rsidR="00531CC4">
        <w:t xml:space="preserve">the existing feature set. Filtering features based on their mutual information scores </w:t>
      </w:r>
      <w:r w:rsidR="00124FEA">
        <w:t>could</w:t>
      </w:r>
      <w:r w:rsidR="00531CC4">
        <w:t xml:space="preserve"> be an effective way in removing redundant SNPs and improving </w:t>
      </w:r>
      <w:proofErr w:type="spellStart"/>
      <w:r w:rsidR="00531CC4">
        <w:t>XGBoost</w:t>
      </w:r>
      <w:proofErr w:type="spellEnd"/>
      <w:r w:rsidR="00531CC4">
        <w:t xml:space="preserve"> performance.</w:t>
      </w:r>
    </w:p>
    <w:p w14:paraId="0E5C5AE3" w14:textId="2BDCD034" w:rsidR="00531CC4" w:rsidRDefault="00531CC4" w:rsidP="00531CC4">
      <w:pPr>
        <w:jc w:val="both"/>
      </w:pPr>
    </w:p>
    <w:p w14:paraId="0F4EAE67" w14:textId="651E0365" w:rsidR="00BC74F7" w:rsidRPr="0064263A" w:rsidRDefault="005B3F1D" w:rsidP="00531CC4">
      <w:pPr>
        <w:jc w:val="both"/>
      </w:pPr>
      <w:r w:rsidRPr="005B3F1D">
        <w:t xml:space="preserve">Mutual </w:t>
      </w:r>
      <w:r w:rsidR="00542217">
        <w:t>I</w:t>
      </w:r>
      <w:r w:rsidR="00542217" w:rsidRPr="005B3F1D">
        <w:t>nformation</w:t>
      </w:r>
      <w:r w:rsidR="00542217">
        <w:t xml:space="preserve"> (MI)</w:t>
      </w:r>
      <w:r w:rsidRPr="005B3F1D">
        <w:t xml:space="preserve"> is a nonparametric measure of relevance between two variables. </w:t>
      </w:r>
      <w:r w:rsidR="00124FEA">
        <w:t xml:space="preserve">It reflects the shared information in two variables. The idea of using MI to reduce the dimension is that by calculation the mutual information between all features, we want to exclude features which carry the similar information as the features we have already selected from our dataset. In this way, the size of the dataset is reduced. </w:t>
      </w:r>
      <w:r w:rsidR="00BC74F7">
        <w:t xml:space="preserve">Mutual Information </w:t>
      </w:r>
      <w:r w:rsidR="00B02CCB" w:rsidRPr="00B02CCB">
        <w:rPr>
          <w:b/>
          <w:i/>
        </w:rPr>
        <w:t>I</w:t>
      </w:r>
      <w:r w:rsidR="00B02CCB">
        <w:t xml:space="preserve"> </w:t>
      </w:r>
      <w:r w:rsidR="0064263A">
        <w:t xml:space="preserve">of two discrete random variables </w:t>
      </w:r>
      <w:r w:rsidR="0064263A" w:rsidRPr="00B02CCB">
        <w:rPr>
          <w:i/>
        </w:rPr>
        <w:t>X</w:t>
      </w:r>
      <w:r w:rsidR="0064263A">
        <w:t xml:space="preserve"> and</w:t>
      </w:r>
      <w:r w:rsidR="0064263A" w:rsidRPr="00B02CCB">
        <w:rPr>
          <w:i/>
        </w:rPr>
        <w:t xml:space="preserve"> Y </w:t>
      </w:r>
      <w:r w:rsidR="0064263A">
        <w:t>can be defined as</w:t>
      </w:r>
      <w:r w:rsidR="00B02CCB">
        <w:fldChar w:fldCharType="begin"/>
      </w:r>
      <w:r w:rsidR="00750C54">
        <w:instrText xml:space="preserve"> ADDIN ZOTERO_ITEM CSL_CITATION {"citationID":"p45MXs7x","properties":{"formattedCitation":"\\super 6\\nosupersub{}","plainCitation":"6","noteIndex":0},"citationItems":[{"id":27,"uris":["http://zotero.org/users/local/PbcCQTk9/items/3DWGHBMA"],"uri":["http://zotero.org/users/local/PbcCQTk9/items/3DWGHBMA"],"itemData":{"id":27,"type":"article-journal","title":"ELEMENTS OF INFORMATION THEORY","page":"774","source":"Zotero","language":"en","author":[{"family":"COVER","given":"THOMAS M"},{"family":"THOMAS","given":"JOY A"}]}}],"schema":"https://github.com/citation-style-language/schema/raw/master/csl-citation.json"} </w:instrText>
      </w:r>
      <w:r w:rsidR="00B02CCB">
        <w:fldChar w:fldCharType="separate"/>
      </w:r>
      <w:r w:rsidR="00750C54" w:rsidRPr="00750C54">
        <w:rPr>
          <w:rFonts w:ascii="Calibri" w:hAnsi="Calibri" w:cs="Calibri"/>
          <w:vertAlign w:val="superscript"/>
        </w:rPr>
        <w:t>6</w:t>
      </w:r>
      <w:r w:rsidR="00B02CCB">
        <w:fldChar w:fldCharType="end"/>
      </w:r>
      <w:r w:rsidR="0064263A">
        <w:t>:</w:t>
      </w:r>
    </w:p>
    <w:p w14:paraId="03B8B1EE" w14:textId="234B5ABB" w:rsidR="007511DE" w:rsidRDefault="00BC74F7" w:rsidP="00B02CCB">
      <w:pPr>
        <w:jc w:val="right"/>
      </w:pPr>
      <w:r>
        <w:t xml:space="preserve">                 </w:t>
      </w:r>
      <m:oMath>
        <m:r>
          <w:rPr>
            <w:rFonts w:ascii="Cambria Math" w:hAnsi="Cambria Math"/>
          </w:rPr>
          <m:t>I</m:t>
        </m:r>
        <m:d>
          <m:dPr>
            <m:ctrlPr>
              <w:rPr>
                <w:rFonts w:ascii="Cambria Math" w:hAnsi="Cambria Math"/>
                <w:i/>
              </w:rPr>
            </m:ctrlPr>
          </m:dPr>
          <m:e>
            <m:r>
              <w:rPr>
                <w:rFonts w:ascii="Cambria Math" w:hAnsi="Cambria Math"/>
              </w:rPr>
              <m:t>X</m:t>
            </m:r>
            <m:r>
              <w:rPr>
                <w:rFonts w:ascii="Cambria Math" w:hAnsi="Cambria Math"/>
              </w:rPr>
              <m:t>;Y</m:t>
            </m:r>
          </m:e>
        </m:d>
        <m:r>
          <w:rPr>
            <w:rFonts w:ascii="Cambria Math" w:hAnsi="Cambria Math"/>
          </w:rPr>
          <m:t>=</m:t>
        </m:r>
        <m:nary>
          <m:naryPr>
            <m:chr m:val="∑"/>
            <m:limLoc m:val="undOvr"/>
            <m:grow m:val="1"/>
            <m:supHide m:val="1"/>
            <m:ctrlPr>
              <w:rPr>
                <w:rFonts w:ascii="Cambria Math" w:hAnsi="Cambria Math"/>
                <w:i/>
              </w:rPr>
            </m:ctrlPr>
          </m:naryPr>
          <m:sub>
            <m:r>
              <w:rPr>
                <w:rFonts w:ascii="Cambria Math" w:hAnsi="Cambria Math"/>
              </w:rPr>
              <m:t>y∈Y</m:t>
            </m:r>
          </m:sub>
          <m:sup/>
          <m:e>
            <m:nary>
              <m:naryPr>
                <m:chr m:val="∑"/>
                <m:limLoc m:val="undOvr"/>
                <m:grow m:val="1"/>
                <m:supHide m:val="1"/>
                <m:ctrlPr>
                  <w:rPr>
                    <w:rFonts w:ascii="Cambria Math" w:hAnsi="Cambria Math"/>
                    <w:i/>
                  </w:rPr>
                </m:ctrlPr>
              </m:naryPr>
              <m:sub>
                <m:r>
                  <w:rPr>
                    <w:rFonts w:ascii="Cambria Math" w:hAnsi="Cambria Math"/>
                  </w:rPr>
                  <m:t>x∈x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d>
                  </m:e>
                </m:func>
              </m:e>
            </m:nary>
          </m:e>
        </m:nary>
      </m:oMath>
      <w:r>
        <w:t xml:space="preserve">       </w:t>
      </w:r>
      <w:r w:rsidR="00B02CCB">
        <w:t xml:space="preserve">                              </w:t>
      </w:r>
      <w:r>
        <w:t xml:space="preserve">  (1)</w:t>
      </w:r>
    </w:p>
    <w:p w14:paraId="10D7E53B" w14:textId="2FA5249F" w:rsidR="00EB1707" w:rsidRDefault="00B02CCB" w:rsidP="000B6DFC">
      <w:pPr>
        <w:rPr>
          <w:lang w:eastAsia="zh-CN"/>
        </w:rPr>
      </w:pPr>
      <w:r w:rsidRPr="00B02CCB">
        <w:rPr>
          <w:lang w:eastAsia="zh-CN"/>
        </w:rPr>
        <w:t xml:space="preserve">where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x</m:t>
            </m:r>
            <m:r>
              <w:rPr>
                <w:rFonts w:ascii="Cambria Math" w:hAnsi="Cambria Math"/>
                <w:lang w:eastAsia="zh-CN"/>
              </w:rPr>
              <m:t>,y</m:t>
            </m:r>
          </m:e>
        </m:d>
        <m:r>
          <w:rPr>
            <w:rFonts w:ascii="Cambria Math" w:hAnsi="Cambria Math"/>
            <w:lang w:eastAsia="zh-CN"/>
          </w:rPr>
          <m:t xml:space="preserve"> </m:t>
        </m:r>
      </m:oMath>
      <w:r w:rsidRPr="00B02CCB">
        <w:rPr>
          <w:lang w:eastAsia="zh-CN"/>
        </w:rPr>
        <w:t>is the joint probability function of</w:t>
      </w:r>
      <w:r>
        <w:rPr>
          <w:lang w:eastAsia="zh-CN"/>
        </w:rPr>
        <w:t xml:space="preserve"> </w:t>
      </w:r>
      <w:r w:rsidRPr="00B02CCB">
        <w:rPr>
          <w:i/>
          <w:lang w:eastAsia="zh-CN"/>
        </w:rPr>
        <w:t>X</w:t>
      </w:r>
      <w:r w:rsidRPr="00B02CCB">
        <w:rPr>
          <w:lang w:eastAsia="zh-CN"/>
        </w:rPr>
        <w:t xml:space="preserve"> and </w:t>
      </w:r>
      <w:r w:rsidRPr="00B02CCB">
        <w:rPr>
          <w:i/>
          <w:lang w:eastAsia="zh-CN"/>
        </w:rPr>
        <w:t>Y</w:t>
      </w:r>
      <w:r w:rsidRPr="00B02CCB">
        <w:rPr>
          <w:lang w:eastAsia="zh-CN"/>
        </w:rPr>
        <w:t xml:space="preserve">, and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x</m:t>
            </m:r>
          </m:e>
        </m:d>
      </m:oMath>
      <w:r>
        <w:rPr>
          <w:lang w:eastAsia="zh-CN"/>
        </w:rPr>
        <w:t xml:space="preserve">and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m:t>
            </m:r>
          </m:e>
        </m:d>
      </m:oMath>
      <w:r w:rsidRPr="00B02CCB">
        <w:rPr>
          <w:lang w:eastAsia="zh-CN"/>
        </w:rPr>
        <w:t xml:space="preserve"> are the marginal probability distribution functions of </w:t>
      </w:r>
      <w:r w:rsidRPr="00B02CCB">
        <w:rPr>
          <w:i/>
          <w:lang w:eastAsia="zh-CN"/>
        </w:rPr>
        <w:t>X</w:t>
      </w:r>
      <w:r w:rsidRPr="00B02CCB">
        <w:rPr>
          <w:lang w:eastAsia="zh-CN"/>
        </w:rPr>
        <w:t xml:space="preserve"> and </w:t>
      </w:r>
      <w:r w:rsidRPr="00B02CCB">
        <w:rPr>
          <w:i/>
          <w:lang w:eastAsia="zh-CN"/>
        </w:rPr>
        <w:t>Y</w:t>
      </w:r>
      <w:r w:rsidRPr="00B02CCB">
        <w:rPr>
          <w:lang w:eastAsia="zh-CN"/>
        </w:rPr>
        <w:t xml:space="preserve"> respectively.</w:t>
      </w:r>
    </w:p>
    <w:p w14:paraId="1E96B9DC" w14:textId="1CE46A23" w:rsidR="00EB1707" w:rsidRDefault="00EB1707" w:rsidP="000B6DFC">
      <w:pPr>
        <w:rPr>
          <w:lang w:eastAsia="zh-CN"/>
        </w:rPr>
      </w:pPr>
    </w:p>
    <w:p w14:paraId="01C88F05" w14:textId="6DC0CD16" w:rsidR="00B02CCB" w:rsidRDefault="00B02CCB" w:rsidP="000B6DFC">
      <w:pPr>
        <w:rPr>
          <w:lang w:eastAsia="zh-CN"/>
        </w:rPr>
      </w:pPr>
      <w:r>
        <w:rPr>
          <w:lang w:eastAsia="zh-CN"/>
        </w:rPr>
        <w:t xml:space="preserve">When </w:t>
      </w:r>
      <w:r>
        <w:rPr>
          <w:i/>
          <w:lang w:eastAsia="zh-CN"/>
        </w:rPr>
        <w:t>X</w:t>
      </w:r>
      <w:r>
        <w:rPr>
          <w:lang w:eastAsia="zh-CN"/>
        </w:rPr>
        <w:t xml:space="preserve"> is a continuous random variable and </w:t>
      </w:r>
      <w:r>
        <w:rPr>
          <w:i/>
          <w:lang w:eastAsia="zh-CN"/>
        </w:rPr>
        <w:t>Y</w:t>
      </w:r>
      <w:r>
        <w:rPr>
          <w:lang w:eastAsia="zh-CN"/>
        </w:rPr>
        <w:t xml:space="preserve"> is a discrete variable, Mutual information </w:t>
      </w:r>
      <w:r w:rsidRPr="00B02CCB">
        <w:rPr>
          <w:b/>
          <w:i/>
          <w:lang w:eastAsia="zh-CN"/>
        </w:rPr>
        <w:t>I</w:t>
      </w:r>
      <w:r>
        <w:rPr>
          <w:lang w:eastAsia="zh-CN"/>
        </w:rPr>
        <w:t xml:space="preserve"> is calculated in this way</w:t>
      </w:r>
      <w:r w:rsidR="00750C54">
        <w:rPr>
          <w:lang w:eastAsia="zh-CN"/>
        </w:rPr>
        <w:fldChar w:fldCharType="begin"/>
      </w:r>
      <w:r w:rsidR="00750C54">
        <w:rPr>
          <w:lang w:eastAsia="zh-CN"/>
        </w:rPr>
        <w:instrText xml:space="preserve"> ADDIN ZOTERO_ITEM CSL_CITATION {"citationID":"PJU3MaVI","properties":{"formattedCitation":"\\super 7\\nosupersub{}","plainCitation":"7","noteIndex":0},"citationItems":[{"id":13,"uris":["http://zotero.org/users/local/PbcCQTk9/items/ADCS9K8P"],"uri":["http://zotero.org/users/local/PbcCQTk9/items/ADCS9K8P"],"itemData":{"id":13,"type":"article-journal","title":"Dimension Reduction by Mutual Information Feature Extraction","container-title":"International Journal of Computer Science and Information Technology","page":"13-24","volume":"4","issue":"3","source":"Crossref","abstract":"During the past decades, to study high-dimensional data in a large variety of problems, researchers have proposed many Feature Extraction algorithms. One of the most effective approaches for optimal feature extraction is based on mutual information (MI). However it is not always easy to get an accurate estimation for high dimensional MI. In terms of MI, the optimal feature extraction is creating a feature set from the data which jointly have the largest dependency on the target class and minimum redundancy. In this paper, a component-by-component gradient ascent method is proposed for feature extraction which is based on one-dimensional MI estimates. We will refer to this algorithm as Mutual Information Feature Extraction (MIFX). The performance of this proposed method is evaluated using UCI databases. The results indicate that MIFX provides a robust performance over different data sets which are almost always the best or comparable to the best ones .","DOI":"10.5121/ijcsit.2012.4302","ISSN":"09754660","language":"en","author":[{"family":"Shadvar","given":"Ali"}],"issued":{"date-parts":[["2012",6,30]]}}}],"schema":"https://github.com/citation-style-language/schema/raw/master/csl-citation.json"} </w:instrText>
      </w:r>
      <w:r w:rsidR="00750C54">
        <w:rPr>
          <w:lang w:eastAsia="zh-CN"/>
        </w:rPr>
        <w:fldChar w:fldCharType="separate"/>
      </w:r>
      <w:r w:rsidR="00750C54" w:rsidRPr="00750C54">
        <w:rPr>
          <w:rFonts w:ascii="Calibri" w:hAnsi="Calibri" w:cs="Calibri"/>
          <w:vertAlign w:val="superscript"/>
        </w:rPr>
        <w:t>7</w:t>
      </w:r>
      <w:r w:rsidR="00750C54">
        <w:rPr>
          <w:lang w:eastAsia="zh-CN"/>
        </w:rPr>
        <w:fldChar w:fldCharType="end"/>
      </w:r>
      <w:r>
        <w:rPr>
          <w:lang w:eastAsia="zh-CN"/>
        </w:rPr>
        <w:t>:</w:t>
      </w:r>
    </w:p>
    <w:p w14:paraId="12219AF3" w14:textId="23A3AE57" w:rsidR="00B02CCB" w:rsidRPr="00B02CCB" w:rsidRDefault="00B02CCB" w:rsidP="00542217">
      <w:pPr>
        <w:jc w:val="right"/>
        <w:rPr>
          <w:lang w:eastAsia="zh-CN"/>
        </w:rPr>
      </w:pPr>
      <m:oMath>
        <m:r>
          <w:rPr>
            <w:rFonts w:ascii="Cambria Math" w:hAnsi="Cambria Math"/>
            <w:lang w:eastAsia="zh-CN"/>
          </w:rPr>
          <m:t>I</m:t>
        </m:r>
        <m:d>
          <m:dPr>
            <m:ctrlPr>
              <w:rPr>
                <w:rFonts w:ascii="Cambria Math" w:hAnsi="Cambria Math"/>
                <w:i/>
                <w:lang w:eastAsia="zh-CN"/>
              </w:rPr>
            </m:ctrlPr>
          </m:dPr>
          <m:e>
            <m:r>
              <w:rPr>
                <w:rFonts w:ascii="Cambria Math" w:hAnsi="Cambria Math"/>
                <w:lang w:eastAsia="zh-CN"/>
              </w:rPr>
              <m:t>X;Y</m:t>
            </m:r>
          </m:e>
        </m:d>
        <m:r>
          <w:rPr>
            <w:rFonts w:ascii="Cambria Math" w:hAnsi="Cambria Math"/>
            <w:lang w:eastAsia="zh-CN"/>
          </w:rPr>
          <m:t>=</m:t>
        </m:r>
        <m:nary>
          <m:naryPr>
            <m:chr m:val="∑"/>
            <m:limLoc m:val="undOvr"/>
            <m:grow m:val="1"/>
            <m:supHide m:val="1"/>
            <m:ctrlPr>
              <w:rPr>
                <w:rFonts w:ascii="Cambria Math" w:hAnsi="Cambria Math"/>
                <w:i/>
                <w:lang w:eastAsia="zh-CN"/>
              </w:rPr>
            </m:ctrlPr>
          </m:naryPr>
          <m:sub>
            <m:r>
              <w:rPr>
                <w:rFonts w:ascii="Cambria Math" w:hAnsi="Cambria Math"/>
                <w:lang w:eastAsia="zh-CN"/>
              </w:rPr>
              <m:t>y∈Y</m:t>
            </m:r>
          </m:sub>
          <m:sup/>
          <m:e>
            <m:nary>
              <m:naryPr>
                <m:limLoc m:val="subSup"/>
                <m:grow m:val="1"/>
                <m:supHide m:val="1"/>
                <m:ctrlPr>
                  <w:rPr>
                    <w:rFonts w:ascii="Cambria Math" w:hAnsi="Cambria Math"/>
                    <w:i/>
                    <w:lang w:eastAsia="zh-CN"/>
                  </w:rPr>
                </m:ctrlPr>
              </m:naryPr>
              <m:sub>
                <m:r>
                  <w:rPr>
                    <w:rFonts w:ascii="Cambria Math" w:hAnsi="Cambria Math"/>
                    <w:lang w:eastAsia="zh-CN"/>
                  </w:rPr>
                  <m:t>x</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x,y</m:t>
                    </m:r>
                  </m:e>
                </m:d>
                <m:func>
                  <m:funcPr>
                    <m:ctrlPr>
                      <w:rPr>
                        <w:rFonts w:ascii="Cambria Math" w:hAnsi="Cambria Math"/>
                        <w:i/>
                        <w:lang w:eastAsia="zh-CN"/>
                      </w:rPr>
                    </m:ctrlPr>
                  </m:funcPr>
                  <m:fName>
                    <m:r>
                      <w:rPr>
                        <w:rFonts w:ascii="Cambria Math" w:hAnsi="Cambria Math"/>
                        <w:lang w:eastAsia="zh-CN"/>
                      </w:rPr>
                      <m:t>log</m:t>
                    </m:r>
                  </m:fName>
                  <m:e>
                    <m:f>
                      <m:fPr>
                        <m:ctrlPr>
                          <w:rPr>
                            <w:rFonts w:ascii="Cambria Math" w:hAnsi="Cambria Math"/>
                            <w:i/>
                            <w:lang w:eastAsia="zh-CN"/>
                          </w:rPr>
                        </m:ctrlPr>
                      </m:fPr>
                      <m:num>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x,y</m:t>
                            </m:r>
                          </m:e>
                        </m:d>
                      </m:num>
                      <m:den>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m:t>
                            </m:r>
                          </m:e>
                        </m:d>
                      </m:den>
                    </m:f>
                  </m:e>
                </m:func>
                <m:r>
                  <w:rPr>
                    <w:rFonts w:ascii="Cambria Math" w:hAnsi="Cambria Math"/>
                    <w:lang w:eastAsia="zh-CN"/>
                  </w:rPr>
                  <m:t>ⅆx</m:t>
                </m:r>
              </m:e>
            </m:nary>
          </m:e>
        </m:nary>
      </m:oMath>
      <w:r w:rsidR="00542217">
        <w:rPr>
          <w:lang w:eastAsia="zh-CN"/>
        </w:rPr>
        <w:t xml:space="preserve">                                          (2)</w:t>
      </w:r>
    </w:p>
    <w:p w14:paraId="16CD3A87" w14:textId="5A4B09BC" w:rsidR="00EB1707" w:rsidRDefault="00EB1707" w:rsidP="000B6DFC">
      <w:pPr>
        <w:rPr>
          <w:lang w:eastAsia="zh-CN"/>
        </w:rPr>
      </w:pPr>
    </w:p>
    <w:p w14:paraId="0BC15016" w14:textId="2D76ECD9" w:rsidR="00EB1707" w:rsidRDefault="00542217" w:rsidP="000B6DFC">
      <w:pPr>
        <w:rPr>
          <w:lang w:eastAsia="zh-CN"/>
        </w:rPr>
      </w:pPr>
      <w:r>
        <w:rPr>
          <w:lang w:eastAsia="zh-CN"/>
        </w:rPr>
        <w:t>To better evaluate MI between SNP states in our case, we used a scaled MI which is called normalized mutual information (NMI). It is defined as:</w:t>
      </w:r>
    </w:p>
    <w:p w14:paraId="210610AA" w14:textId="7F8CA0B6" w:rsidR="00542217" w:rsidRDefault="00542217" w:rsidP="00542217">
      <w:pPr>
        <w:jc w:val="right"/>
        <w:rPr>
          <w:lang w:eastAsia="zh-CN"/>
        </w:rPr>
      </w:pPr>
      <m:oMath>
        <m:r>
          <w:rPr>
            <w:rFonts w:ascii="Cambria Math" w:hAnsi="Cambria Math"/>
            <w:lang w:eastAsia="zh-CN"/>
          </w:rPr>
          <m:t>NMI</m:t>
        </m:r>
        <m:d>
          <m:dPr>
            <m:ctrlPr>
              <w:rPr>
                <w:rFonts w:ascii="Cambria Math" w:hAnsi="Cambria Math"/>
                <w:i/>
                <w:lang w:eastAsia="zh-CN"/>
              </w:rPr>
            </m:ctrlPr>
          </m:dPr>
          <m:e>
            <m:r>
              <w:rPr>
                <w:rFonts w:ascii="Cambria Math" w:hAnsi="Cambria Math"/>
                <w:lang w:eastAsia="zh-CN"/>
              </w:rPr>
              <m:t>X,Y</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I</m:t>
            </m:r>
            <m:d>
              <m:dPr>
                <m:ctrlPr>
                  <w:rPr>
                    <w:rFonts w:ascii="Cambria Math" w:hAnsi="Cambria Math"/>
                    <w:i/>
                    <w:lang w:eastAsia="zh-CN"/>
                  </w:rPr>
                </m:ctrlPr>
              </m:dPr>
              <m:e>
                <m:r>
                  <w:rPr>
                    <w:rFonts w:ascii="Cambria Math" w:hAnsi="Cambria Math"/>
                    <w:lang w:eastAsia="zh-CN"/>
                  </w:rPr>
                  <m:t>X,Y</m:t>
                </m:r>
              </m:e>
            </m:d>
          </m:num>
          <m:den>
            <m:rad>
              <m:radPr>
                <m:degHide m:val="1"/>
                <m:ctrlPr>
                  <w:rPr>
                    <w:rFonts w:ascii="Cambria Math" w:hAnsi="Cambria Math"/>
                    <w:i/>
                    <w:lang w:eastAsia="zh-CN"/>
                  </w:rPr>
                </m:ctrlPr>
              </m:radPr>
              <m:deg/>
              <m:e>
                <m:r>
                  <w:rPr>
                    <w:rFonts w:ascii="Cambria Math" w:hAnsi="Cambria Math"/>
                    <w:lang w:eastAsia="zh-CN"/>
                  </w:rPr>
                  <m:t>H</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H</m:t>
                </m:r>
                <m:d>
                  <m:dPr>
                    <m:ctrlPr>
                      <w:rPr>
                        <w:rFonts w:ascii="Cambria Math" w:hAnsi="Cambria Math"/>
                        <w:i/>
                        <w:lang w:eastAsia="zh-CN"/>
                      </w:rPr>
                    </m:ctrlPr>
                  </m:dPr>
                  <m:e>
                    <m:r>
                      <w:rPr>
                        <w:rFonts w:ascii="Cambria Math" w:hAnsi="Cambria Math"/>
                        <w:lang w:eastAsia="zh-CN"/>
                      </w:rPr>
                      <m:t>Y</m:t>
                    </m:r>
                  </m:e>
                </m:d>
              </m:e>
            </m:rad>
          </m:den>
        </m:f>
        <m:r>
          <w:rPr>
            <w:rFonts w:ascii="Cambria Math" w:hAnsi="Cambria Math"/>
            <w:lang w:eastAsia="zh-CN"/>
          </w:rPr>
          <m:t xml:space="preserve">                                                           </m:t>
        </m:r>
      </m:oMath>
      <w:r>
        <w:rPr>
          <w:lang w:eastAsia="zh-CN"/>
        </w:rPr>
        <w:t>(2)</w:t>
      </w:r>
      <w:r>
        <w:rPr>
          <w:lang w:eastAsia="zh-CN"/>
        </w:rPr>
        <w:br/>
      </w:r>
    </w:p>
    <w:p w14:paraId="4A54CD5C" w14:textId="42771D1E" w:rsidR="00542217" w:rsidRDefault="00124FEA" w:rsidP="00542217">
      <w:pPr>
        <w:jc w:val="both"/>
        <w:rPr>
          <w:lang w:eastAsia="zh-CN"/>
        </w:rPr>
      </w:pPr>
      <w:r>
        <w:rPr>
          <w:lang w:eastAsia="zh-CN"/>
        </w:rPr>
        <w:t>w</w:t>
      </w:r>
      <w:r w:rsidR="00542217">
        <w:rPr>
          <w:lang w:eastAsia="zh-CN"/>
        </w:rPr>
        <w:t xml:space="preserve">here </w:t>
      </w:r>
      <m:oMath>
        <m:r>
          <w:rPr>
            <w:rFonts w:ascii="Cambria Math" w:hAnsi="Cambria Math"/>
            <w:lang w:eastAsia="zh-CN"/>
          </w:rPr>
          <m:t>H</m:t>
        </m:r>
        <m:d>
          <m:dPr>
            <m:ctrlPr>
              <w:rPr>
                <w:rFonts w:ascii="Cambria Math" w:hAnsi="Cambria Math"/>
                <w:i/>
                <w:lang w:eastAsia="zh-CN"/>
              </w:rPr>
            </m:ctrlPr>
          </m:dPr>
          <m:e>
            <m:r>
              <w:rPr>
                <w:rFonts w:ascii="Cambria Math" w:hAnsi="Cambria Math"/>
                <w:lang w:eastAsia="zh-CN"/>
              </w:rPr>
              <m:t>X</m:t>
            </m:r>
          </m:e>
        </m:d>
      </m:oMath>
      <w:r w:rsidR="00542217">
        <w:rPr>
          <w:lang w:eastAsia="zh-CN"/>
        </w:rPr>
        <w:t xml:space="preserve"> denote the entropy of </w:t>
      </w:r>
      <w:r w:rsidR="00542217" w:rsidRPr="00542217">
        <w:rPr>
          <w:i/>
          <w:lang w:eastAsia="zh-CN"/>
        </w:rPr>
        <w:t>X</w:t>
      </w:r>
      <w:r w:rsidR="00542217">
        <w:rPr>
          <w:lang w:eastAsia="zh-CN"/>
        </w:rPr>
        <w:t xml:space="preserve"> and </w:t>
      </w:r>
      <m:oMath>
        <m:r>
          <w:rPr>
            <w:rFonts w:ascii="Cambria Math" w:hAnsi="Cambria Math"/>
            <w:lang w:eastAsia="zh-CN"/>
          </w:rPr>
          <m:t>H</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=I</m:t>
        </m:r>
        <m:d>
          <m:dPr>
            <m:ctrlPr>
              <w:rPr>
                <w:rFonts w:ascii="Cambria Math" w:hAnsi="Cambria Math"/>
                <w:i/>
                <w:lang w:eastAsia="zh-CN"/>
              </w:rPr>
            </m:ctrlPr>
          </m:dPr>
          <m:e>
            <m:r>
              <w:rPr>
                <w:rFonts w:ascii="Cambria Math" w:hAnsi="Cambria Math"/>
                <w:lang w:eastAsia="zh-CN"/>
              </w:rPr>
              <m:t>X,X</m:t>
            </m:r>
          </m:e>
        </m:d>
      </m:oMath>
      <w:r w:rsidR="00542217">
        <w:rPr>
          <w:lang w:eastAsia="zh-CN"/>
        </w:rPr>
        <w:t xml:space="preserve">. In this way, the NMI is always between 0 and 1, and </w:t>
      </w:r>
      <m:oMath>
        <m:r>
          <w:rPr>
            <w:rFonts w:ascii="Cambria Math" w:hAnsi="Cambria Math"/>
            <w:lang w:eastAsia="zh-CN"/>
          </w:rPr>
          <m:t>NMI</m:t>
        </m:r>
        <m:d>
          <m:dPr>
            <m:ctrlPr>
              <w:rPr>
                <w:rFonts w:ascii="Cambria Math" w:hAnsi="Cambria Math"/>
                <w:i/>
                <w:lang w:eastAsia="zh-CN"/>
              </w:rPr>
            </m:ctrlPr>
          </m:dPr>
          <m:e>
            <m:r>
              <w:rPr>
                <w:rFonts w:ascii="Cambria Math" w:hAnsi="Cambria Math"/>
                <w:lang w:eastAsia="zh-CN"/>
              </w:rPr>
              <m:t>X,X</m:t>
            </m:r>
          </m:e>
        </m:d>
        <m:r>
          <w:rPr>
            <w:rFonts w:ascii="Cambria Math" w:hAnsi="Cambria Math"/>
            <w:lang w:eastAsia="zh-CN"/>
          </w:rPr>
          <m:t>=1</m:t>
        </m:r>
      </m:oMath>
      <w:r w:rsidR="00542217">
        <w:rPr>
          <w:lang w:eastAsia="zh-CN"/>
        </w:rPr>
        <w:t xml:space="preserve"> as desired.</w:t>
      </w:r>
      <w:r w:rsidR="00DA6375">
        <w:rPr>
          <w:lang w:eastAsia="zh-CN"/>
        </w:rPr>
        <w:t xml:space="preserve"> </w:t>
      </w:r>
      <w:r>
        <w:rPr>
          <w:lang w:eastAsia="zh-CN"/>
        </w:rPr>
        <w:t xml:space="preserve">Next, we apply NMI dimension reduction method to our dataset to see if we can remove more SNPs </w:t>
      </w:r>
      <w:r w:rsidR="00DA6375">
        <w:rPr>
          <w:lang w:eastAsia="zh-CN"/>
        </w:rPr>
        <w:t>from</w:t>
      </w:r>
      <w:r>
        <w:rPr>
          <w:lang w:eastAsia="zh-CN"/>
        </w:rPr>
        <w:t xml:space="preserve"> our features and improve the </w:t>
      </w:r>
      <w:proofErr w:type="spellStart"/>
      <w:r>
        <w:rPr>
          <w:lang w:eastAsia="zh-CN"/>
        </w:rPr>
        <w:t>XGBoost</w:t>
      </w:r>
      <w:proofErr w:type="spellEnd"/>
      <w:r>
        <w:rPr>
          <w:lang w:eastAsia="zh-CN"/>
        </w:rPr>
        <w:t xml:space="preserve"> performance.</w:t>
      </w:r>
    </w:p>
    <w:p w14:paraId="6EA4E6E8" w14:textId="77777777" w:rsidR="00360E57" w:rsidRDefault="00360E57" w:rsidP="00542217">
      <w:pPr>
        <w:jc w:val="both"/>
        <w:rPr>
          <w:lang w:eastAsia="zh-CN"/>
        </w:rPr>
      </w:pPr>
      <w:bookmarkStart w:id="66" w:name="_GoBack"/>
      <w:bookmarkEnd w:id="66"/>
    </w:p>
    <w:p w14:paraId="5593091A" w14:textId="7FA75624" w:rsidR="00542217" w:rsidRDefault="00DA6375" w:rsidP="00542217">
      <w:pPr>
        <w:jc w:val="both"/>
        <w:rPr>
          <w:lang w:eastAsia="zh-CN"/>
        </w:rPr>
      </w:pPr>
      <w:r>
        <w:rPr>
          <w:lang w:eastAsia="zh-CN"/>
        </w:rPr>
        <w:t>Here are the steps</w:t>
      </w:r>
      <w:r w:rsidR="00E06D0C">
        <w:rPr>
          <w:lang w:eastAsia="zh-CN"/>
        </w:rPr>
        <w:t>:</w:t>
      </w:r>
    </w:p>
    <w:p w14:paraId="68127D7F" w14:textId="2453D321" w:rsidR="00E06D0C" w:rsidRDefault="00E06D0C" w:rsidP="00E06D0C">
      <w:pPr>
        <w:pStyle w:val="ListParagraph"/>
        <w:numPr>
          <w:ilvl w:val="0"/>
          <w:numId w:val="4"/>
        </w:numPr>
        <w:jc w:val="both"/>
        <w:rPr>
          <w:lang w:eastAsia="zh-CN"/>
        </w:rPr>
      </w:pPr>
      <w:r>
        <w:rPr>
          <w:lang w:eastAsia="zh-CN"/>
        </w:rPr>
        <w:t xml:space="preserve">Initialization: We select the SNP which has the highest NMI with the </w:t>
      </w:r>
      <w:proofErr w:type="spellStart"/>
      <w:r>
        <w:rPr>
          <w:lang w:eastAsia="zh-CN"/>
        </w:rPr>
        <w:t>cdg</w:t>
      </w:r>
      <w:proofErr w:type="spellEnd"/>
      <w:r>
        <w:rPr>
          <w:lang w:eastAsia="zh-CN"/>
        </w:rPr>
        <w:t xml:space="preserve"> level as the first feature SNP in the selected feature set. The reason we select the first SNP in this way is </w:t>
      </w:r>
      <w:r>
        <w:rPr>
          <w:lang w:eastAsia="zh-CN"/>
        </w:rPr>
        <w:lastRenderedPageBreak/>
        <w:t xml:space="preserve">that we believe the highest NMI with the </w:t>
      </w:r>
      <w:proofErr w:type="spellStart"/>
      <w:r>
        <w:rPr>
          <w:lang w:eastAsia="zh-CN"/>
        </w:rPr>
        <w:t>cdg</w:t>
      </w:r>
      <w:proofErr w:type="spellEnd"/>
      <w:r>
        <w:rPr>
          <w:lang w:eastAsia="zh-CN"/>
        </w:rPr>
        <w:t xml:space="preserve"> level indicates a higher chance that this SNP is influential to the </w:t>
      </w:r>
      <w:proofErr w:type="spellStart"/>
      <w:r>
        <w:rPr>
          <w:lang w:eastAsia="zh-CN"/>
        </w:rPr>
        <w:t>cdg</w:t>
      </w:r>
      <w:proofErr w:type="spellEnd"/>
      <w:r>
        <w:rPr>
          <w:lang w:eastAsia="zh-CN"/>
        </w:rPr>
        <w:t xml:space="preserve"> level. </w:t>
      </w:r>
    </w:p>
    <w:p w14:paraId="39D36783" w14:textId="7DCA3D03" w:rsidR="00E06D0C" w:rsidRDefault="00E06D0C" w:rsidP="00E06D0C">
      <w:pPr>
        <w:pStyle w:val="ListParagraph"/>
        <w:numPr>
          <w:ilvl w:val="0"/>
          <w:numId w:val="4"/>
        </w:numPr>
        <w:jc w:val="both"/>
        <w:rPr>
          <w:lang w:eastAsia="zh-CN"/>
        </w:rPr>
      </w:pPr>
      <w:r>
        <w:rPr>
          <w:lang w:eastAsia="zh-CN"/>
        </w:rPr>
        <w:t>Adding SNPs to selected</w:t>
      </w:r>
      <w:r w:rsidR="00D07BA3">
        <w:rPr>
          <w:lang w:eastAsia="zh-CN"/>
        </w:rPr>
        <w:t>-</w:t>
      </w:r>
      <w:r>
        <w:rPr>
          <w:lang w:eastAsia="zh-CN"/>
        </w:rPr>
        <w:t>feature</w:t>
      </w:r>
      <w:r w:rsidR="00D07BA3">
        <w:rPr>
          <w:lang w:eastAsia="zh-CN"/>
        </w:rPr>
        <w:t xml:space="preserve"> set: First, we set an NMI benchmark. Based on the benchmark, we calculate the NMI of each unselected SNP with each selected SNP</w:t>
      </w:r>
      <w:r w:rsidR="00795DFD">
        <w:rPr>
          <w:lang w:eastAsia="zh-CN"/>
        </w:rPr>
        <w:t>. We add the unselected SNP to our selected-feature set only if it has the NMI which is lower than the benchmark with all the selected SNPs. In this way, the benchmark excludes all SNPs with a high NMI. In other words, it excludes SNPs which carry similar information.</w:t>
      </w:r>
    </w:p>
    <w:p w14:paraId="52939506" w14:textId="77777777" w:rsidR="00795DFD" w:rsidRPr="00542217" w:rsidRDefault="00795DFD" w:rsidP="00795DFD">
      <w:pPr>
        <w:jc w:val="both"/>
        <w:rPr>
          <w:lang w:eastAsia="zh-CN"/>
        </w:rPr>
      </w:pPr>
    </w:p>
    <w:p w14:paraId="7155AF23" w14:textId="75D1F5DB" w:rsidR="00EB1707" w:rsidRDefault="00EB1707" w:rsidP="000B6DFC">
      <w:pPr>
        <w:rPr>
          <w:lang w:eastAsia="zh-CN"/>
        </w:rPr>
      </w:pPr>
    </w:p>
    <w:p w14:paraId="6BB4D560" w14:textId="048CD006" w:rsidR="001B4C10" w:rsidRDefault="0078683A" w:rsidP="000B6DFC">
      <w:pPr>
        <w:rPr>
          <w:lang w:eastAsia="zh-CN"/>
        </w:rPr>
      </w:pPr>
      <w:r>
        <w:rPr>
          <w:lang w:eastAsia="zh-CN"/>
        </w:rPr>
        <w:t xml:space="preserve">To check the effectiveness of this dimension reduction method, we run </w:t>
      </w:r>
      <w:proofErr w:type="spellStart"/>
      <w:r>
        <w:rPr>
          <w:lang w:eastAsia="zh-CN"/>
        </w:rPr>
        <w:t>XGBoost</w:t>
      </w:r>
      <w:proofErr w:type="spellEnd"/>
      <w:r>
        <w:rPr>
          <w:lang w:eastAsia="zh-CN"/>
        </w:rPr>
        <w:t xml:space="preserve"> on reduced datasets with different NMI benchmark levels. The original dataset is the one with NMI=1.0. As </w:t>
      </w:r>
      <w:r w:rsidR="001B4C10">
        <w:rPr>
          <w:lang w:eastAsia="zh-CN"/>
        </w:rPr>
        <w:t xml:space="preserve">the graph shows, when </w:t>
      </w:r>
      <w:r>
        <w:rPr>
          <w:lang w:eastAsia="zh-CN"/>
        </w:rPr>
        <w:t>NMI decreases, the size of the dataset</w:t>
      </w:r>
      <w:r w:rsidR="001B4C10">
        <w:rPr>
          <w:lang w:eastAsia="zh-CN"/>
        </w:rPr>
        <w:t xml:space="preserve"> also </w:t>
      </w:r>
      <w:r>
        <w:rPr>
          <w:lang w:eastAsia="zh-CN"/>
        </w:rPr>
        <w:t>decreases</w:t>
      </w:r>
      <w:r w:rsidR="001B4C10">
        <w:rPr>
          <w:lang w:eastAsia="zh-CN"/>
        </w:rPr>
        <w:t>.</w:t>
      </w:r>
    </w:p>
    <w:p w14:paraId="7FE01CCE" w14:textId="77777777" w:rsidR="001B4C10" w:rsidRDefault="001B4C10" w:rsidP="000B6DFC">
      <w:pPr>
        <w:rPr>
          <w:lang w:eastAsia="zh-CN"/>
        </w:rPr>
      </w:pPr>
    </w:p>
    <w:p w14:paraId="3C5B74B9" w14:textId="0A5054D2" w:rsidR="001B4C10" w:rsidRDefault="001B4C10" w:rsidP="000B6DFC">
      <w:pPr>
        <w:rPr>
          <w:lang w:eastAsia="zh-CN"/>
        </w:rPr>
      </w:pPr>
      <w:r>
        <w:rPr>
          <w:noProof/>
        </w:rPr>
        <w:drawing>
          <wp:inline distT="0" distB="0" distL="0" distR="0" wp14:anchorId="32BF8704" wp14:editId="18AE1D1F">
            <wp:extent cx="5943600" cy="2988029"/>
            <wp:effectExtent l="0" t="0" r="0" b="3175"/>
            <wp:docPr id="9" name="Picture 9" descr="C:\Users\Inhen\AppData\Local\Microsoft\Windows\INetCache\Content.MSO\3F400B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nhen\AppData\Local\Microsoft\Windows\INetCache\Content.MSO\3F400B6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88029"/>
                    </a:xfrm>
                    <a:prstGeom prst="rect">
                      <a:avLst/>
                    </a:prstGeom>
                    <a:noFill/>
                    <a:ln>
                      <a:noFill/>
                    </a:ln>
                  </pic:spPr>
                </pic:pic>
              </a:graphicData>
            </a:graphic>
          </wp:inline>
        </w:drawing>
      </w:r>
    </w:p>
    <w:p w14:paraId="7277BFE2" w14:textId="77777777" w:rsidR="001B4C10" w:rsidRDefault="001B4C10" w:rsidP="000B6DFC">
      <w:pPr>
        <w:rPr>
          <w:lang w:eastAsia="zh-CN"/>
        </w:rPr>
      </w:pPr>
    </w:p>
    <w:p w14:paraId="30EE2E4D" w14:textId="1E500D5B" w:rsidR="0078683A" w:rsidRDefault="0078683A" w:rsidP="000B6DFC">
      <w:pPr>
        <w:rPr>
          <w:lang w:eastAsia="zh-CN"/>
        </w:rPr>
      </w:pPr>
      <w:r>
        <w:rPr>
          <w:lang w:eastAsia="zh-CN"/>
        </w:rPr>
        <w:t xml:space="preserve">Then we use cross-validation to see the prediction error with different </w:t>
      </w:r>
      <w:r w:rsidR="001B4C10">
        <w:rPr>
          <w:lang w:eastAsia="zh-CN"/>
        </w:rPr>
        <w:t xml:space="preserve">NMI levels. </w:t>
      </w:r>
      <w:r>
        <w:rPr>
          <w:lang w:eastAsia="zh-CN"/>
        </w:rPr>
        <w:t xml:space="preserve">This graph shows the </w:t>
      </w:r>
      <w:r w:rsidR="001B4C10">
        <w:rPr>
          <w:lang w:eastAsia="zh-CN"/>
        </w:rPr>
        <w:t xml:space="preserve">root mean square error in the test from </w:t>
      </w:r>
      <w:proofErr w:type="spellStart"/>
      <w:r w:rsidR="001B4C10">
        <w:rPr>
          <w:lang w:eastAsia="zh-CN"/>
        </w:rPr>
        <w:t>XGBoost</w:t>
      </w:r>
      <w:proofErr w:type="spellEnd"/>
      <w:r w:rsidR="001B4C10">
        <w:rPr>
          <w:lang w:eastAsia="zh-CN"/>
        </w:rPr>
        <w:t xml:space="preserve"> at each NMI level. One can easily see the error reaches the minimum when NMI=0.7, that is, when we exclude all SNPs with </w:t>
      </w:r>
      <m:oMath>
        <m:r>
          <w:rPr>
            <w:rFonts w:ascii="Cambria Math" w:hAnsi="Cambria Math"/>
            <w:lang w:eastAsia="zh-CN"/>
          </w:rPr>
          <m:t>NMI≥0.7</m:t>
        </m:r>
      </m:oMath>
      <w:r w:rsidR="00BC0EF3">
        <w:rPr>
          <w:lang w:eastAsia="zh-CN"/>
        </w:rPr>
        <w:t xml:space="preserve">, the prediction error reaches the minimum. </w:t>
      </w:r>
    </w:p>
    <w:p w14:paraId="2A650C49" w14:textId="68DA255B" w:rsidR="001B4C10" w:rsidRDefault="001B4C10" w:rsidP="000B6DFC">
      <w:pPr>
        <w:rPr>
          <w:lang w:eastAsia="zh-CN"/>
        </w:rPr>
      </w:pPr>
      <w:r>
        <w:rPr>
          <w:noProof/>
        </w:rPr>
        <w:lastRenderedPageBreak/>
        <w:drawing>
          <wp:inline distT="0" distB="0" distL="0" distR="0" wp14:anchorId="38D1DB04" wp14:editId="3AD26BE7">
            <wp:extent cx="5943600" cy="2847750"/>
            <wp:effectExtent l="0" t="0" r="0" b="0"/>
            <wp:docPr id="10" name="Picture 10" descr="C:\Users\Inhen\AppData\Local\Microsoft\Windows\INetCache\Content.MSO\10541D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nhen\AppData\Local\Microsoft\Windows\INetCache\Content.MSO\10541D0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47750"/>
                    </a:xfrm>
                    <a:prstGeom prst="rect">
                      <a:avLst/>
                    </a:prstGeom>
                    <a:noFill/>
                    <a:ln>
                      <a:noFill/>
                    </a:ln>
                  </pic:spPr>
                </pic:pic>
              </a:graphicData>
            </a:graphic>
          </wp:inline>
        </w:drawing>
      </w:r>
    </w:p>
    <w:p w14:paraId="5A3891D0" w14:textId="77777777" w:rsidR="00124FEA" w:rsidRDefault="00124FEA" w:rsidP="000B6DFC">
      <w:pPr>
        <w:rPr>
          <w:lang w:eastAsia="zh-CN"/>
        </w:rPr>
      </w:pPr>
    </w:p>
    <w:p w14:paraId="4DE70E24" w14:textId="0D3815D6" w:rsidR="0078683A" w:rsidRDefault="00BC0EF3" w:rsidP="000B6DFC">
      <w:pPr>
        <w:rPr>
          <w:lang w:eastAsia="zh-CN"/>
        </w:rPr>
      </w:pPr>
      <w:r>
        <w:rPr>
          <w:lang w:eastAsia="zh-CN"/>
        </w:rPr>
        <w:t xml:space="preserve">It is not guaranteed that a dimension-reduced dataset will always perform better in </w:t>
      </w:r>
      <w:proofErr w:type="spellStart"/>
      <w:r>
        <w:rPr>
          <w:lang w:eastAsia="zh-CN"/>
        </w:rPr>
        <w:t>XGBoost</w:t>
      </w:r>
      <w:proofErr w:type="spellEnd"/>
      <w:r>
        <w:rPr>
          <w:lang w:eastAsia="zh-CN"/>
        </w:rPr>
        <w:t xml:space="preserve">, but still it is worth trying to reduce the dimension while implementing machine learning algorithms on a dataset, as it not only </w:t>
      </w:r>
      <w:r w:rsidR="00124FEA">
        <w:rPr>
          <w:lang w:eastAsia="zh-CN"/>
        </w:rPr>
        <w:t>removes</w:t>
      </w:r>
      <w:r>
        <w:rPr>
          <w:lang w:eastAsia="zh-CN"/>
        </w:rPr>
        <w:t xml:space="preserve"> </w:t>
      </w:r>
      <w:r w:rsidR="007C15CC">
        <w:rPr>
          <w:lang w:eastAsia="zh-CN"/>
        </w:rPr>
        <w:t xml:space="preserve">the noise </w:t>
      </w:r>
      <w:r>
        <w:rPr>
          <w:lang w:eastAsia="zh-CN"/>
        </w:rPr>
        <w:t>in the dataset, but also speeds up the training and testing process in those algorithms.</w:t>
      </w:r>
    </w:p>
    <w:p w14:paraId="0CF334ED" w14:textId="6942319A" w:rsidR="00EB1707" w:rsidRDefault="00EB1707" w:rsidP="000B6DFC">
      <w:pPr>
        <w:rPr>
          <w:lang w:eastAsia="zh-CN"/>
        </w:rPr>
      </w:pPr>
    </w:p>
    <w:p w14:paraId="73DC2965" w14:textId="12D1DB02" w:rsidR="00EB1707" w:rsidRDefault="00EB1707" w:rsidP="000B6DFC">
      <w:pPr>
        <w:rPr>
          <w:lang w:eastAsia="zh-CN"/>
        </w:rPr>
      </w:pPr>
    </w:p>
    <w:p w14:paraId="17CB865D" w14:textId="75EE5ED2" w:rsidR="0078683A" w:rsidRDefault="0078683A" w:rsidP="000B6DFC">
      <w:pPr>
        <w:rPr>
          <w:lang w:eastAsia="zh-CN"/>
        </w:rPr>
      </w:pPr>
    </w:p>
    <w:p w14:paraId="54B8919A" w14:textId="47B6AFC4" w:rsidR="0078683A" w:rsidRDefault="0078683A" w:rsidP="000B6DFC">
      <w:pPr>
        <w:rPr>
          <w:lang w:eastAsia="zh-CN"/>
        </w:rPr>
      </w:pPr>
    </w:p>
    <w:p w14:paraId="4681BE7B" w14:textId="77777777" w:rsidR="0078683A" w:rsidRDefault="0078683A" w:rsidP="000B6DFC">
      <w:pPr>
        <w:rPr>
          <w:lang w:eastAsia="zh-CN"/>
        </w:rPr>
      </w:pPr>
    </w:p>
    <w:p w14:paraId="38B4A376" w14:textId="04EFBCF0" w:rsidR="00EB1707" w:rsidRDefault="00EB1707" w:rsidP="000B6DFC">
      <w:pPr>
        <w:rPr>
          <w:lang w:eastAsia="zh-CN"/>
        </w:rPr>
      </w:pPr>
    </w:p>
    <w:p w14:paraId="7C2FF935" w14:textId="57786508" w:rsidR="00EB1707" w:rsidRDefault="00EB1707" w:rsidP="000B6DFC">
      <w:pPr>
        <w:rPr>
          <w:lang w:eastAsia="zh-CN"/>
        </w:rPr>
      </w:pPr>
    </w:p>
    <w:p w14:paraId="40C8CAA2" w14:textId="77777777" w:rsidR="00EB1707" w:rsidRDefault="00EB1707" w:rsidP="000B6DFC">
      <w:pPr>
        <w:rPr>
          <w:lang w:eastAsia="zh-CN"/>
        </w:rPr>
      </w:pPr>
    </w:p>
    <w:p w14:paraId="63E8A4B5" w14:textId="77777777" w:rsidR="000B6DFC" w:rsidRPr="007E079B" w:rsidRDefault="000B6DFC"/>
    <w:p w14:paraId="5650CD70" w14:textId="77777777" w:rsidR="0093752E" w:rsidRDefault="0093752E">
      <w:pPr>
        <w:pStyle w:val="Heading1"/>
        <w:pPrChange w:id="67" w:author="Weigang Qiu" w:date="2018-04-30T13:17:00Z">
          <w:pPr/>
        </w:pPrChange>
      </w:pPr>
      <w:r w:rsidRPr="001E0DB7">
        <w:t>Results</w:t>
      </w:r>
      <w:del w:id="68" w:author="Weigang Qiu" w:date="2018-04-30T13:17:00Z">
        <w:r w:rsidDel="00504523">
          <w:delText>:</w:delText>
        </w:r>
      </w:del>
    </w:p>
    <w:p w14:paraId="74E62B1C" w14:textId="77777777" w:rsidR="0093752E" w:rsidRDefault="0093752E">
      <w:pPr>
        <w:pStyle w:val="Heading1"/>
        <w:pPrChange w:id="69" w:author="Weigang Qiu" w:date="2018-04-30T13:17:00Z">
          <w:pPr/>
        </w:pPrChange>
      </w:pPr>
      <w:r w:rsidRPr="001E0DB7">
        <w:t>Discussion</w:t>
      </w:r>
      <w:del w:id="70" w:author="Weigang Qiu" w:date="2018-04-30T13:17:00Z">
        <w:r w:rsidDel="00504523">
          <w:delText>:</w:delText>
        </w:r>
      </w:del>
    </w:p>
    <w:p w14:paraId="3D10C0D1" w14:textId="77777777" w:rsidR="006A3044" w:rsidRDefault="0093752E">
      <w:pPr>
        <w:pStyle w:val="Heading1"/>
        <w:rPr>
          <w:rFonts w:ascii="Times New Roman" w:hAnsi="Times New Roman" w:cs="Times New Roman"/>
        </w:rPr>
        <w:pPrChange w:id="71" w:author="Weigang Qiu" w:date="2018-04-30T13:17:00Z">
          <w:pPr>
            <w:widowControl w:val="0"/>
            <w:autoSpaceDE w:val="0"/>
            <w:autoSpaceDN w:val="0"/>
            <w:adjustRightInd w:val="0"/>
          </w:pPr>
        </w:pPrChange>
      </w:pPr>
      <w:r w:rsidRPr="001E0DB7">
        <w:t>Conclusion</w:t>
      </w:r>
      <w:del w:id="72" w:author="Weigang Qiu" w:date="2018-04-30T13:17:00Z">
        <w:r w:rsidDel="00504523">
          <w:delText>:</w:delText>
        </w:r>
      </w:del>
    </w:p>
    <w:p w14:paraId="46C1DE47" w14:textId="77777777" w:rsidR="006A3044" w:rsidRDefault="006A3044">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4"/>
          <w:szCs w:val="24"/>
          <w:lang w:bidi="ar-SA"/>
        </w:rPr>
        <w:id w:val="808675961"/>
        <w:docPartObj>
          <w:docPartGallery w:val="Bibliographies"/>
          <w:docPartUnique/>
        </w:docPartObj>
      </w:sdtPr>
      <w:sdtEndPr>
        <w:rPr>
          <w:rFonts w:eastAsia="SimSun"/>
        </w:rPr>
      </w:sdtEndPr>
      <w:sdtContent>
        <w:p w14:paraId="16792728" w14:textId="77777777" w:rsidR="002C637A" w:rsidRDefault="002C637A">
          <w:pPr>
            <w:pStyle w:val="Heading1"/>
            <w:pPrChange w:id="73" w:author="Weigang Qiu" w:date="2018-04-30T13:17:00Z">
              <w:pPr>
                <w:pStyle w:val="Heading1"/>
                <w:jc w:val="center"/>
              </w:pPr>
            </w:pPrChange>
          </w:pPr>
          <w:r>
            <w:t>References Cited</w:t>
          </w:r>
        </w:p>
        <w:p w14:paraId="40DFE972" w14:textId="3B601D37" w:rsidR="00901CDB" w:rsidRPr="00504523" w:rsidRDefault="00901CDB">
          <w:pPr>
            <w:pStyle w:val="ListParagraph"/>
            <w:widowControl w:val="0"/>
            <w:numPr>
              <w:ilvl w:val="0"/>
              <w:numId w:val="2"/>
            </w:numPr>
            <w:autoSpaceDE w:val="0"/>
            <w:autoSpaceDN w:val="0"/>
            <w:adjustRightInd w:val="0"/>
            <w:rPr>
              <w:ins w:id="74" w:author="Weigang Qiu" w:date="2018-04-30T13:18:00Z"/>
              <w:rFonts w:ascii="Times New Roman" w:hAnsi="Times New Roman" w:cs="Times New Roman"/>
              <w:rPrChange w:id="75" w:author="Weigang Qiu" w:date="2018-04-30T13:18:00Z">
                <w:rPr>
                  <w:ins w:id="76" w:author="Weigang Qiu" w:date="2018-04-30T13:18:00Z"/>
                </w:rPr>
              </w:rPrChange>
            </w:rPr>
            <w:pPrChange w:id="77" w:author="Weigang Qiu" w:date="2018-04-30T13:18:00Z">
              <w:pPr>
                <w:widowControl w:val="0"/>
                <w:autoSpaceDE w:val="0"/>
                <w:autoSpaceDN w:val="0"/>
                <w:adjustRightInd w:val="0"/>
              </w:pPr>
            </w:pPrChange>
          </w:pPr>
          <w:bookmarkStart w:id="78" w:name="ZOTERO_TEMP_BOOKMARK"/>
          <w:del w:id="79" w:author="Weigang Qiu" w:date="2018-04-30T13:18:00Z">
            <w:r w:rsidRPr="00504523" w:rsidDel="00504523">
              <w:rPr>
                <w:rFonts w:ascii="Times New Roman" w:hAnsi="Times New Roman" w:cs="Times New Roman"/>
                <w:rPrChange w:id="80" w:author="Weigang Qiu" w:date="2018-04-30T13:18:00Z">
                  <w:rPr/>
                </w:rPrChange>
              </w:rPr>
              <w:delText>1.</w:delText>
            </w:r>
            <w:r w:rsidRPr="00504523" w:rsidDel="00504523">
              <w:rPr>
                <w:rFonts w:ascii="Times New Roman" w:hAnsi="Times New Roman" w:cs="Times New Roman"/>
                <w:rPrChange w:id="81" w:author="Weigang Qiu" w:date="2018-04-30T13:18:00Z">
                  <w:rPr/>
                </w:rPrChange>
              </w:rPr>
              <w:tab/>
            </w:r>
          </w:del>
          <w:r w:rsidRPr="00504523">
            <w:rPr>
              <w:rFonts w:ascii="Times New Roman" w:hAnsi="Times New Roman" w:cs="Times New Roman"/>
              <w:rPrChange w:id="82" w:author="Weigang Qiu" w:date="2018-04-30T13:18:00Z">
                <w:rPr/>
              </w:rPrChange>
            </w:rPr>
            <w:t xml:space="preserve">Yan, J. </w:t>
          </w:r>
          <w:r w:rsidRPr="00504523">
            <w:rPr>
              <w:rFonts w:ascii="Times New Roman" w:hAnsi="Times New Roman" w:cs="Times New Roman"/>
              <w:i/>
              <w:iCs/>
              <w:rPrChange w:id="83" w:author="Weigang Qiu" w:date="2018-04-30T13:18:00Z">
                <w:rPr>
                  <w:i/>
                  <w:iCs/>
                </w:rPr>
              </w:rPrChange>
            </w:rPr>
            <w:t>et al.</w:t>
          </w:r>
          <w:r w:rsidRPr="00504523">
            <w:rPr>
              <w:rFonts w:ascii="Times New Roman" w:hAnsi="Times New Roman" w:cs="Times New Roman"/>
              <w:rPrChange w:id="84" w:author="Weigang Qiu" w:date="2018-04-30T13:18:00Z">
                <w:rPr/>
              </w:rPrChange>
            </w:rPr>
            <w:t xml:space="preserve"> Bow-tie signaling in c-di-GMP: Machine learning in a simple biochemical network. </w:t>
          </w:r>
          <w:r w:rsidRPr="00504523">
            <w:rPr>
              <w:rFonts w:ascii="Times New Roman" w:hAnsi="Times New Roman" w:cs="Times New Roman"/>
              <w:i/>
              <w:iCs/>
              <w:rPrChange w:id="85" w:author="Weigang Qiu" w:date="2018-04-30T13:18:00Z">
                <w:rPr>
                  <w:i/>
                  <w:iCs/>
                </w:rPr>
              </w:rPrChange>
            </w:rPr>
            <w:t xml:space="preserve">PLOS </w:t>
          </w:r>
          <w:proofErr w:type="spellStart"/>
          <w:r w:rsidRPr="00504523">
            <w:rPr>
              <w:rFonts w:ascii="Times New Roman" w:hAnsi="Times New Roman" w:cs="Times New Roman"/>
              <w:i/>
              <w:iCs/>
              <w:rPrChange w:id="86" w:author="Weigang Qiu" w:date="2018-04-30T13:18:00Z">
                <w:rPr>
                  <w:i/>
                  <w:iCs/>
                </w:rPr>
              </w:rPrChange>
            </w:rPr>
            <w:t>Comput</w:t>
          </w:r>
          <w:proofErr w:type="spellEnd"/>
          <w:r w:rsidRPr="00504523">
            <w:rPr>
              <w:rFonts w:ascii="Times New Roman" w:hAnsi="Times New Roman" w:cs="Times New Roman"/>
              <w:i/>
              <w:iCs/>
              <w:rPrChange w:id="87" w:author="Weigang Qiu" w:date="2018-04-30T13:18:00Z">
                <w:rPr>
                  <w:i/>
                  <w:iCs/>
                </w:rPr>
              </w:rPrChange>
            </w:rPr>
            <w:t>. Biol.</w:t>
          </w:r>
          <w:r w:rsidRPr="00504523">
            <w:rPr>
              <w:rFonts w:ascii="Times New Roman" w:hAnsi="Times New Roman" w:cs="Times New Roman"/>
              <w:rPrChange w:id="88" w:author="Weigang Qiu" w:date="2018-04-30T13:18:00Z">
                <w:rPr/>
              </w:rPrChange>
            </w:rPr>
            <w:t xml:space="preserve"> </w:t>
          </w:r>
          <w:r w:rsidRPr="00504523">
            <w:rPr>
              <w:rFonts w:ascii="Times New Roman" w:hAnsi="Times New Roman" w:cs="Times New Roman"/>
              <w:b/>
              <w:bCs/>
              <w:rPrChange w:id="89" w:author="Weigang Qiu" w:date="2018-04-30T13:18:00Z">
                <w:rPr>
                  <w:b/>
                  <w:bCs/>
                </w:rPr>
              </w:rPrChange>
            </w:rPr>
            <w:t>13,</w:t>
          </w:r>
          <w:r w:rsidRPr="00504523">
            <w:rPr>
              <w:rFonts w:ascii="Times New Roman" w:hAnsi="Times New Roman" w:cs="Times New Roman"/>
              <w:rPrChange w:id="90" w:author="Weigang Qiu" w:date="2018-04-30T13:18:00Z">
                <w:rPr/>
              </w:rPrChange>
            </w:rPr>
            <w:t xml:space="preserve"> e1005677 (2017).</w:t>
          </w:r>
        </w:p>
        <w:p w14:paraId="056969B5" w14:textId="55DEA7A4" w:rsidR="00504523" w:rsidRDefault="00504523">
          <w:pPr>
            <w:pStyle w:val="Heading1"/>
            <w:rPr>
              <w:ins w:id="91" w:author="Weigang Qiu" w:date="2018-04-30T13:31:00Z"/>
            </w:rPr>
            <w:pPrChange w:id="92" w:author="Weigang Qiu" w:date="2018-04-30T13:18:00Z">
              <w:pPr>
                <w:widowControl w:val="0"/>
                <w:autoSpaceDE w:val="0"/>
                <w:autoSpaceDN w:val="0"/>
                <w:adjustRightInd w:val="0"/>
              </w:pPr>
            </w:pPrChange>
          </w:pPr>
          <w:ins w:id="93" w:author="Weigang Qiu" w:date="2018-04-30T13:18:00Z">
            <w:r>
              <w:t xml:space="preserve">Table </w:t>
            </w:r>
            <w:proofErr w:type="gramStart"/>
            <w:r>
              <w:t>1.</w:t>
            </w:r>
          </w:ins>
          <w:r w:rsidR="007B2A7D">
            <w:t>Two</w:t>
          </w:r>
          <w:proofErr w:type="gramEnd"/>
          <w:r w:rsidR="007B2A7D">
            <w:t xml:space="preserve"> phenotypes: </w:t>
          </w:r>
          <w:ins w:id="94" w:author="Weigang Qiu" w:date="2018-04-30T13:18:00Z">
            <w:r>
              <w:t>Strains and their normalized c-di-GMP levels</w:t>
            </w:r>
          </w:ins>
          <w:r w:rsidR="007B2A7D">
            <w:t xml:space="preserve"> &amp; antimicrobial sensitivity indices</w:t>
          </w:r>
          <w:r w:rsidR="002B3751">
            <w:t xml:space="preserve"> (Mei</w:t>
          </w:r>
          <w:r w:rsidR="00131BDE">
            <w:t xml:space="preserve"> – should I make in a separate table</w:t>
          </w:r>
          <w:r w:rsidR="002B3751">
            <w:t>)</w:t>
          </w:r>
        </w:p>
        <w:tbl>
          <w:tblPr>
            <w:tblStyle w:val="TableGrid"/>
            <w:tblW w:w="0" w:type="auto"/>
            <w:tblLook w:val="04A0" w:firstRow="1" w:lastRow="0" w:firstColumn="1" w:lastColumn="0" w:noHBand="0" w:noVBand="1"/>
            <w:tblPrChange w:id="95" w:author="Weigang Qiu" w:date="2018-04-30T13:32:00Z">
              <w:tblPr>
                <w:tblStyle w:val="TableGrid"/>
                <w:tblW w:w="0" w:type="auto"/>
                <w:tblLook w:val="04A0" w:firstRow="1" w:lastRow="0" w:firstColumn="1" w:lastColumn="0" w:noHBand="0" w:noVBand="1"/>
              </w:tblPr>
            </w:tblPrChange>
          </w:tblPr>
          <w:tblGrid>
            <w:gridCol w:w="2441"/>
            <w:gridCol w:w="2415"/>
            <w:gridCol w:w="2457"/>
            <w:gridCol w:w="2263"/>
            <w:tblGridChange w:id="96">
              <w:tblGrid>
                <w:gridCol w:w="3192"/>
                <w:gridCol w:w="3192"/>
                <w:gridCol w:w="3192"/>
                <w:gridCol w:w="3192"/>
              </w:tblGrid>
            </w:tblGridChange>
          </w:tblGrid>
          <w:tr w:rsidR="00504523" w14:paraId="0AC407C8" w14:textId="1652EF07" w:rsidTr="00504523">
            <w:trPr>
              <w:ins w:id="97" w:author="Weigang Qiu" w:date="2018-04-30T13:31:00Z"/>
            </w:trPr>
            <w:tc>
              <w:tcPr>
                <w:tcW w:w="2441" w:type="dxa"/>
                <w:tcPrChange w:id="98" w:author="Weigang Qiu" w:date="2018-04-30T13:32:00Z">
                  <w:tcPr>
                    <w:tcW w:w="3192" w:type="dxa"/>
                  </w:tcPr>
                </w:tcPrChange>
              </w:tcPr>
              <w:p w14:paraId="0DF74D86" w14:textId="74124D2B" w:rsidR="00504523" w:rsidRDefault="00504523" w:rsidP="00504523">
                <w:pPr>
                  <w:rPr>
                    <w:ins w:id="99" w:author="Weigang Qiu" w:date="2018-04-30T13:31:00Z"/>
                    <w:lang w:bidi="en-US"/>
                  </w:rPr>
                </w:pPr>
                <w:ins w:id="100" w:author="Weigang Qiu" w:date="2018-04-30T13:31:00Z">
                  <w:r>
                    <w:rPr>
                      <w:lang w:bidi="en-US"/>
                    </w:rPr>
                    <w:t>Strain</w:t>
                  </w:r>
                </w:ins>
              </w:p>
            </w:tc>
            <w:tc>
              <w:tcPr>
                <w:tcW w:w="2415" w:type="dxa"/>
                <w:tcPrChange w:id="101" w:author="Weigang Qiu" w:date="2018-04-30T13:32:00Z">
                  <w:tcPr>
                    <w:tcW w:w="3192" w:type="dxa"/>
                  </w:tcPr>
                </w:tcPrChange>
              </w:tcPr>
              <w:p w14:paraId="6365B9F6" w14:textId="760C2D55" w:rsidR="00504523" w:rsidRDefault="00504523" w:rsidP="00504523">
                <w:pPr>
                  <w:rPr>
                    <w:ins w:id="102" w:author="Weigang Qiu" w:date="2018-04-30T13:31:00Z"/>
                    <w:lang w:bidi="en-US"/>
                  </w:rPr>
                </w:pPr>
                <w:ins w:id="103" w:author="Weigang Qiu" w:date="2018-04-30T13:32:00Z">
                  <w:r>
                    <w:rPr>
                      <w:lang w:bidi="en-US"/>
                    </w:rPr>
                    <w:t>Body site</w:t>
                  </w:r>
                </w:ins>
              </w:p>
            </w:tc>
            <w:tc>
              <w:tcPr>
                <w:tcW w:w="2457" w:type="dxa"/>
                <w:tcPrChange w:id="104" w:author="Weigang Qiu" w:date="2018-04-30T13:32:00Z">
                  <w:tcPr>
                    <w:tcW w:w="3192" w:type="dxa"/>
                  </w:tcPr>
                </w:tcPrChange>
              </w:tcPr>
              <w:p w14:paraId="509BF99E" w14:textId="3FE497F2" w:rsidR="00504523" w:rsidRDefault="00504523" w:rsidP="00504523">
                <w:pPr>
                  <w:rPr>
                    <w:ins w:id="105" w:author="Weigang Qiu" w:date="2018-04-30T13:31:00Z"/>
                    <w:lang w:bidi="en-US"/>
                  </w:rPr>
                </w:pPr>
                <w:proofErr w:type="spellStart"/>
                <w:ins w:id="106" w:author="Weigang Qiu" w:date="2018-04-30T13:32:00Z">
                  <w:r>
                    <w:rPr>
                      <w:lang w:bidi="en-US"/>
                    </w:rPr>
                    <w:t>Cdg</w:t>
                  </w:r>
                  <w:proofErr w:type="spellEnd"/>
                  <w:r>
                    <w:rPr>
                      <w:lang w:bidi="en-US"/>
                    </w:rPr>
                    <w:t>-level (mean)</w:t>
                  </w:r>
                </w:ins>
              </w:p>
            </w:tc>
            <w:tc>
              <w:tcPr>
                <w:tcW w:w="2263" w:type="dxa"/>
                <w:tcPrChange w:id="107" w:author="Weigang Qiu" w:date="2018-04-30T13:32:00Z">
                  <w:tcPr>
                    <w:tcW w:w="3192" w:type="dxa"/>
                  </w:tcPr>
                </w:tcPrChange>
              </w:tcPr>
              <w:p w14:paraId="06A8980C" w14:textId="009EF30D" w:rsidR="00504523" w:rsidRDefault="00504523" w:rsidP="00504523">
                <w:pPr>
                  <w:rPr>
                    <w:ins w:id="108" w:author="Weigang Qiu" w:date="2018-04-30T13:32:00Z"/>
                    <w:lang w:bidi="en-US"/>
                  </w:rPr>
                </w:pPr>
                <w:proofErr w:type="spellStart"/>
                <w:ins w:id="109" w:author="Weigang Qiu" w:date="2018-04-30T13:32:00Z">
                  <w:r>
                    <w:rPr>
                      <w:lang w:bidi="en-US"/>
                    </w:rPr>
                    <w:t>Cdg</w:t>
                  </w:r>
                  <w:proofErr w:type="spellEnd"/>
                  <w:r>
                    <w:rPr>
                      <w:lang w:bidi="en-US"/>
                    </w:rPr>
                    <w:t>-level (standard deviation)</w:t>
                  </w:r>
                </w:ins>
              </w:p>
            </w:tc>
          </w:tr>
          <w:tr w:rsidR="00504523" w14:paraId="1FB35654" w14:textId="0CDDA6D4" w:rsidTr="00504523">
            <w:trPr>
              <w:ins w:id="110" w:author="Weigang Qiu" w:date="2018-04-30T13:31:00Z"/>
            </w:trPr>
            <w:tc>
              <w:tcPr>
                <w:tcW w:w="2441" w:type="dxa"/>
                <w:tcPrChange w:id="111" w:author="Weigang Qiu" w:date="2018-04-30T13:32:00Z">
                  <w:tcPr>
                    <w:tcW w:w="3192" w:type="dxa"/>
                  </w:tcPr>
                </w:tcPrChange>
              </w:tcPr>
              <w:p w14:paraId="1D6B2DEB" w14:textId="3AD34341" w:rsidR="00504523" w:rsidRDefault="00AD4622" w:rsidP="00504523">
                <w:pPr>
                  <w:rPr>
                    <w:ins w:id="112" w:author="Weigang Qiu" w:date="2018-04-30T13:31:00Z"/>
                    <w:lang w:bidi="en-US"/>
                  </w:rPr>
                </w:pPr>
                <w:r>
                  <w:rPr>
                    <w:lang w:bidi="en-US"/>
                  </w:rPr>
                  <w:t>PA14</w:t>
                </w:r>
              </w:p>
            </w:tc>
            <w:tc>
              <w:tcPr>
                <w:tcW w:w="2415" w:type="dxa"/>
                <w:tcPrChange w:id="113" w:author="Weigang Qiu" w:date="2018-04-30T13:32:00Z">
                  <w:tcPr>
                    <w:tcW w:w="3192" w:type="dxa"/>
                  </w:tcPr>
                </w:tcPrChange>
              </w:tcPr>
              <w:p w14:paraId="33CD54EE" w14:textId="3FF7DA1F" w:rsidR="00504523" w:rsidRDefault="00AD4622" w:rsidP="00504523">
                <w:pPr>
                  <w:rPr>
                    <w:ins w:id="114" w:author="Weigang Qiu" w:date="2018-04-30T13:31:00Z"/>
                    <w:lang w:bidi="en-US"/>
                  </w:rPr>
                </w:pPr>
                <w:r>
                  <w:rPr>
                    <w:lang w:bidi="en-US"/>
                  </w:rPr>
                  <w:t>NA</w:t>
                </w:r>
              </w:p>
            </w:tc>
            <w:tc>
              <w:tcPr>
                <w:tcW w:w="2457" w:type="dxa"/>
                <w:tcPrChange w:id="115" w:author="Weigang Qiu" w:date="2018-04-30T13:32:00Z">
                  <w:tcPr>
                    <w:tcW w:w="3192" w:type="dxa"/>
                  </w:tcPr>
                </w:tcPrChange>
              </w:tcPr>
              <w:p w14:paraId="67401004" w14:textId="3FF162FD" w:rsidR="00504523" w:rsidRDefault="00665DE1" w:rsidP="00504523">
                <w:pPr>
                  <w:rPr>
                    <w:ins w:id="116" w:author="Weigang Qiu" w:date="2018-04-30T13:31:00Z"/>
                    <w:lang w:bidi="en-US"/>
                  </w:rPr>
                </w:pPr>
                <w:r w:rsidRPr="00665DE1">
                  <w:rPr>
                    <w:lang w:bidi="en-US"/>
                  </w:rPr>
                  <w:t>2.11071438</w:t>
                </w:r>
              </w:p>
            </w:tc>
            <w:tc>
              <w:tcPr>
                <w:tcW w:w="2263" w:type="dxa"/>
                <w:tcPrChange w:id="117" w:author="Weigang Qiu" w:date="2018-04-30T13:32:00Z">
                  <w:tcPr>
                    <w:tcW w:w="3192" w:type="dxa"/>
                  </w:tcPr>
                </w:tcPrChange>
              </w:tcPr>
              <w:p w14:paraId="2E55DBC6" w14:textId="6206C1A5" w:rsidR="00504523" w:rsidRDefault="00665DE1" w:rsidP="00504523">
                <w:pPr>
                  <w:rPr>
                    <w:ins w:id="118" w:author="Weigang Qiu" w:date="2018-04-30T13:32:00Z"/>
                    <w:lang w:bidi="en-US"/>
                  </w:rPr>
                </w:pPr>
                <w:r w:rsidRPr="00665DE1">
                  <w:rPr>
                    <w:lang w:bidi="en-US"/>
                  </w:rPr>
                  <w:t>0.11249807</w:t>
                </w:r>
              </w:p>
            </w:tc>
          </w:tr>
          <w:tr w:rsidR="00504523" w14:paraId="4C371BA7" w14:textId="2EDCFCB8" w:rsidTr="00504523">
            <w:trPr>
              <w:ins w:id="119" w:author="Weigang Qiu" w:date="2018-04-30T13:31:00Z"/>
            </w:trPr>
            <w:tc>
              <w:tcPr>
                <w:tcW w:w="2441" w:type="dxa"/>
                <w:tcPrChange w:id="120" w:author="Weigang Qiu" w:date="2018-04-30T13:32:00Z">
                  <w:tcPr>
                    <w:tcW w:w="3192" w:type="dxa"/>
                  </w:tcPr>
                </w:tcPrChange>
              </w:tcPr>
              <w:p w14:paraId="3E038512" w14:textId="2172843D" w:rsidR="00504523" w:rsidRDefault="00AD4622" w:rsidP="00504523">
                <w:pPr>
                  <w:rPr>
                    <w:ins w:id="121" w:author="Weigang Qiu" w:date="2018-04-30T13:31:00Z"/>
                    <w:lang w:bidi="en-US"/>
                  </w:rPr>
                </w:pPr>
                <w:r>
                  <w:rPr>
                    <w:lang w:bidi="en-US"/>
                  </w:rPr>
                  <w:t>M55212</w:t>
                </w:r>
              </w:p>
            </w:tc>
            <w:tc>
              <w:tcPr>
                <w:tcW w:w="2415" w:type="dxa"/>
                <w:tcPrChange w:id="122" w:author="Weigang Qiu" w:date="2018-04-30T13:32:00Z">
                  <w:tcPr>
                    <w:tcW w:w="3192" w:type="dxa"/>
                  </w:tcPr>
                </w:tcPrChange>
              </w:tcPr>
              <w:p w14:paraId="2814D1FE" w14:textId="4147D41A" w:rsidR="00504523" w:rsidRDefault="00AD4622" w:rsidP="00504523">
                <w:pPr>
                  <w:rPr>
                    <w:ins w:id="123" w:author="Weigang Qiu" w:date="2018-04-30T13:31:00Z"/>
                    <w:lang w:bidi="en-US"/>
                  </w:rPr>
                </w:pPr>
                <w:r>
                  <w:rPr>
                    <w:lang w:bidi="en-US"/>
                  </w:rPr>
                  <w:t>Blood</w:t>
                </w:r>
              </w:p>
            </w:tc>
            <w:tc>
              <w:tcPr>
                <w:tcW w:w="2457" w:type="dxa"/>
                <w:tcPrChange w:id="124" w:author="Weigang Qiu" w:date="2018-04-30T13:32:00Z">
                  <w:tcPr>
                    <w:tcW w:w="3192" w:type="dxa"/>
                  </w:tcPr>
                </w:tcPrChange>
              </w:tcPr>
              <w:p w14:paraId="41C8B791" w14:textId="0296112F" w:rsidR="00504523" w:rsidRDefault="00665DE1" w:rsidP="00504523">
                <w:pPr>
                  <w:rPr>
                    <w:ins w:id="125" w:author="Weigang Qiu" w:date="2018-04-30T13:31:00Z"/>
                    <w:lang w:bidi="en-US"/>
                  </w:rPr>
                </w:pPr>
                <w:r w:rsidRPr="00665DE1">
                  <w:rPr>
                    <w:lang w:bidi="en-US"/>
                  </w:rPr>
                  <w:t>0.36094968</w:t>
                </w:r>
              </w:p>
            </w:tc>
            <w:tc>
              <w:tcPr>
                <w:tcW w:w="2263" w:type="dxa"/>
                <w:tcPrChange w:id="126" w:author="Weigang Qiu" w:date="2018-04-30T13:32:00Z">
                  <w:tcPr>
                    <w:tcW w:w="3192" w:type="dxa"/>
                  </w:tcPr>
                </w:tcPrChange>
              </w:tcPr>
              <w:p w14:paraId="6ED7E4C0" w14:textId="03B2C1E5" w:rsidR="00504523" w:rsidRDefault="00665DE1" w:rsidP="00504523">
                <w:pPr>
                  <w:rPr>
                    <w:ins w:id="127" w:author="Weigang Qiu" w:date="2018-04-30T13:32:00Z"/>
                    <w:lang w:bidi="en-US"/>
                  </w:rPr>
                </w:pPr>
                <w:r w:rsidRPr="00665DE1">
                  <w:rPr>
                    <w:lang w:bidi="en-US"/>
                  </w:rPr>
                  <w:t>0.14645814</w:t>
                </w:r>
              </w:p>
            </w:tc>
          </w:tr>
          <w:tr w:rsidR="00504523" w14:paraId="44D13F1D" w14:textId="6B6F85A5" w:rsidTr="00504523">
            <w:trPr>
              <w:ins w:id="128" w:author="Weigang Qiu" w:date="2018-04-30T13:31:00Z"/>
            </w:trPr>
            <w:tc>
              <w:tcPr>
                <w:tcW w:w="2441" w:type="dxa"/>
                <w:tcPrChange w:id="129" w:author="Weigang Qiu" w:date="2018-04-30T13:32:00Z">
                  <w:tcPr>
                    <w:tcW w:w="3192" w:type="dxa"/>
                  </w:tcPr>
                </w:tcPrChange>
              </w:tcPr>
              <w:p w14:paraId="792CB7AC" w14:textId="093C76FF" w:rsidR="00504523" w:rsidRDefault="00AD4622" w:rsidP="00504523">
                <w:pPr>
                  <w:rPr>
                    <w:ins w:id="130" w:author="Weigang Qiu" w:date="2018-04-30T13:31:00Z"/>
                    <w:lang w:bidi="en-US"/>
                  </w:rPr>
                </w:pPr>
                <w:r>
                  <w:rPr>
                    <w:lang w:bidi="en-US"/>
                  </w:rPr>
                  <w:t>F22031</w:t>
                </w:r>
              </w:p>
            </w:tc>
            <w:tc>
              <w:tcPr>
                <w:tcW w:w="2415" w:type="dxa"/>
                <w:tcPrChange w:id="131" w:author="Weigang Qiu" w:date="2018-04-30T13:32:00Z">
                  <w:tcPr>
                    <w:tcW w:w="3192" w:type="dxa"/>
                  </w:tcPr>
                </w:tcPrChange>
              </w:tcPr>
              <w:p w14:paraId="438F31CD" w14:textId="6BBACD05" w:rsidR="00504523" w:rsidRDefault="00AD4622" w:rsidP="00504523">
                <w:pPr>
                  <w:rPr>
                    <w:ins w:id="132" w:author="Weigang Qiu" w:date="2018-04-30T13:31:00Z"/>
                    <w:lang w:bidi="en-US"/>
                  </w:rPr>
                </w:pPr>
                <w:r>
                  <w:rPr>
                    <w:lang w:bidi="en-US"/>
                  </w:rPr>
                  <w:t>Pubic bone</w:t>
                </w:r>
              </w:p>
            </w:tc>
            <w:tc>
              <w:tcPr>
                <w:tcW w:w="2457" w:type="dxa"/>
                <w:tcPrChange w:id="133" w:author="Weigang Qiu" w:date="2018-04-30T13:32:00Z">
                  <w:tcPr>
                    <w:tcW w:w="3192" w:type="dxa"/>
                  </w:tcPr>
                </w:tcPrChange>
              </w:tcPr>
              <w:p w14:paraId="67766A19" w14:textId="2C88A712" w:rsidR="00504523" w:rsidRDefault="00665DE1" w:rsidP="00504523">
                <w:pPr>
                  <w:rPr>
                    <w:ins w:id="134" w:author="Weigang Qiu" w:date="2018-04-30T13:31:00Z"/>
                    <w:lang w:bidi="en-US"/>
                  </w:rPr>
                </w:pPr>
                <w:r w:rsidRPr="00665DE1">
                  <w:rPr>
                    <w:lang w:bidi="en-US"/>
                  </w:rPr>
                  <w:t>-1.66607404</w:t>
                </w:r>
              </w:p>
            </w:tc>
            <w:tc>
              <w:tcPr>
                <w:tcW w:w="2263" w:type="dxa"/>
                <w:tcPrChange w:id="135" w:author="Weigang Qiu" w:date="2018-04-30T13:32:00Z">
                  <w:tcPr>
                    <w:tcW w:w="3192" w:type="dxa"/>
                  </w:tcPr>
                </w:tcPrChange>
              </w:tcPr>
              <w:p w14:paraId="3066FA5C" w14:textId="340DDE2B" w:rsidR="00504523" w:rsidRDefault="00665DE1" w:rsidP="00504523">
                <w:pPr>
                  <w:rPr>
                    <w:ins w:id="136" w:author="Weigang Qiu" w:date="2018-04-30T13:32:00Z"/>
                    <w:lang w:bidi="en-US"/>
                  </w:rPr>
                </w:pPr>
                <w:r w:rsidRPr="00665DE1">
                  <w:rPr>
                    <w:lang w:bidi="en-US"/>
                  </w:rPr>
                  <w:t>0.20298575</w:t>
                </w:r>
              </w:p>
            </w:tc>
          </w:tr>
          <w:tr w:rsidR="00504523" w14:paraId="65D694AB" w14:textId="799F7927" w:rsidTr="00504523">
            <w:trPr>
              <w:ins w:id="137" w:author="Weigang Qiu" w:date="2018-04-30T13:31:00Z"/>
            </w:trPr>
            <w:tc>
              <w:tcPr>
                <w:tcW w:w="2441" w:type="dxa"/>
                <w:tcPrChange w:id="138" w:author="Weigang Qiu" w:date="2018-04-30T13:32:00Z">
                  <w:tcPr>
                    <w:tcW w:w="3192" w:type="dxa"/>
                  </w:tcPr>
                </w:tcPrChange>
              </w:tcPr>
              <w:p w14:paraId="2A6F02F2" w14:textId="6FADD572" w:rsidR="00504523" w:rsidRDefault="00AD4622" w:rsidP="00504523">
                <w:pPr>
                  <w:rPr>
                    <w:ins w:id="139" w:author="Weigang Qiu" w:date="2018-04-30T13:31:00Z"/>
                    <w:lang w:bidi="en-US"/>
                  </w:rPr>
                </w:pPr>
                <w:r>
                  <w:rPr>
                    <w:lang w:bidi="en-US"/>
                  </w:rPr>
                  <w:t>W25637</w:t>
                </w:r>
              </w:p>
            </w:tc>
            <w:tc>
              <w:tcPr>
                <w:tcW w:w="2415" w:type="dxa"/>
                <w:tcPrChange w:id="140" w:author="Weigang Qiu" w:date="2018-04-30T13:32:00Z">
                  <w:tcPr>
                    <w:tcW w:w="3192" w:type="dxa"/>
                  </w:tcPr>
                </w:tcPrChange>
              </w:tcPr>
              <w:p w14:paraId="7FD0B55C" w14:textId="785831D3" w:rsidR="00504523" w:rsidRDefault="00AD4622" w:rsidP="00504523">
                <w:pPr>
                  <w:rPr>
                    <w:ins w:id="141" w:author="Weigang Qiu" w:date="2018-04-30T13:31:00Z"/>
                    <w:lang w:bidi="en-US"/>
                  </w:rPr>
                </w:pPr>
                <w:r>
                  <w:rPr>
                    <w:lang w:bidi="en-US"/>
                  </w:rPr>
                  <w:t>Sputum</w:t>
                </w:r>
              </w:p>
            </w:tc>
            <w:tc>
              <w:tcPr>
                <w:tcW w:w="2457" w:type="dxa"/>
                <w:tcPrChange w:id="142" w:author="Weigang Qiu" w:date="2018-04-30T13:32:00Z">
                  <w:tcPr>
                    <w:tcW w:w="3192" w:type="dxa"/>
                  </w:tcPr>
                </w:tcPrChange>
              </w:tcPr>
              <w:p w14:paraId="04CA7426" w14:textId="0DA4F9B7" w:rsidR="00504523" w:rsidRDefault="00665DE1" w:rsidP="00504523">
                <w:pPr>
                  <w:rPr>
                    <w:ins w:id="143" w:author="Weigang Qiu" w:date="2018-04-30T13:31:00Z"/>
                    <w:lang w:bidi="en-US"/>
                  </w:rPr>
                </w:pPr>
                <w:r w:rsidRPr="00665DE1">
                  <w:rPr>
                    <w:lang w:bidi="en-US"/>
                  </w:rPr>
                  <w:t>-0.16582713</w:t>
                </w:r>
              </w:p>
            </w:tc>
            <w:tc>
              <w:tcPr>
                <w:tcW w:w="2263" w:type="dxa"/>
                <w:tcPrChange w:id="144" w:author="Weigang Qiu" w:date="2018-04-30T13:32:00Z">
                  <w:tcPr>
                    <w:tcW w:w="3192" w:type="dxa"/>
                  </w:tcPr>
                </w:tcPrChange>
              </w:tcPr>
              <w:p w14:paraId="75F7D649" w14:textId="7B57B17D" w:rsidR="00504523" w:rsidRDefault="00665DE1" w:rsidP="00504523">
                <w:pPr>
                  <w:rPr>
                    <w:ins w:id="145" w:author="Weigang Qiu" w:date="2018-04-30T13:32:00Z"/>
                    <w:lang w:bidi="en-US"/>
                  </w:rPr>
                </w:pPr>
                <w:r w:rsidRPr="00665DE1">
                  <w:rPr>
                    <w:lang w:bidi="en-US"/>
                  </w:rPr>
                  <w:t>0.05295834</w:t>
                </w:r>
              </w:p>
            </w:tc>
          </w:tr>
        </w:tbl>
        <w:p w14:paraId="4E3576C1" w14:textId="16928B15" w:rsidR="00504523" w:rsidRDefault="00504523">
          <w:pPr>
            <w:pStyle w:val="Heading1"/>
            <w:rPr>
              <w:ins w:id="146" w:author="Weigang Qiu" w:date="2018-04-30T13:35:00Z"/>
            </w:rPr>
            <w:pPrChange w:id="147" w:author="Weigang Qiu" w:date="2018-04-30T13:18:00Z">
              <w:pPr>
                <w:widowControl w:val="0"/>
                <w:autoSpaceDE w:val="0"/>
                <w:autoSpaceDN w:val="0"/>
                <w:adjustRightInd w:val="0"/>
              </w:pPr>
            </w:pPrChange>
          </w:pPr>
          <w:ins w:id="148" w:author="Weigang Qiu" w:date="2018-04-30T13:18:00Z">
            <w:r>
              <w:t xml:space="preserve">Table </w:t>
            </w:r>
          </w:ins>
          <w:r w:rsidR="00131BDE">
            <w:t>3</w:t>
          </w:r>
          <w:ins w:id="149" w:author="Weigang Qiu" w:date="2018-04-30T13:18:00Z">
            <w:r>
              <w:t xml:space="preserve">. </w:t>
            </w:r>
          </w:ins>
          <w:ins w:id="150" w:author="Weigang Qiu" w:date="2018-04-30T13:35:00Z">
            <w:r>
              <w:t xml:space="preserve">List of </w:t>
            </w:r>
          </w:ins>
          <w:ins w:id="151" w:author="Weigang Qiu" w:date="2018-04-30T13:18:00Z">
            <w:r>
              <w:t>c-di-GMP genes</w:t>
            </w:r>
          </w:ins>
          <w:r w:rsidR="002B3751">
            <w:t xml:space="preserve"> (Mei)</w:t>
          </w:r>
        </w:p>
        <w:tbl>
          <w:tblPr>
            <w:tblStyle w:val="TableGrid"/>
            <w:tblW w:w="0" w:type="auto"/>
            <w:tblLook w:val="04A0" w:firstRow="1" w:lastRow="0" w:firstColumn="1" w:lastColumn="0" w:noHBand="0" w:noVBand="1"/>
          </w:tblPr>
          <w:tblGrid>
            <w:gridCol w:w="3179"/>
            <w:gridCol w:w="3225"/>
            <w:gridCol w:w="3172"/>
          </w:tblGrid>
          <w:tr w:rsidR="00A532F9" w14:paraId="2D5EDC5F" w14:textId="77777777" w:rsidTr="00A532F9">
            <w:trPr>
              <w:ins w:id="152" w:author="Weigang Qiu" w:date="2018-04-30T13:35:00Z"/>
            </w:trPr>
            <w:tc>
              <w:tcPr>
                <w:tcW w:w="3192" w:type="dxa"/>
              </w:tcPr>
              <w:p w14:paraId="2DF1B739" w14:textId="742046B0" w:rsidR="00A532F9" w:rsidRDefault="00A532F9" w:rsidP="00A532F9">
                <w:pPr>
                  <w:rPr>
                    <w:ins w:id="153" w:author="Weigang Qiu" w:date="2018-04-30T13:35:00Z"/>
                  </w:rPr>
                </w:pPr>
                <w:ins w:id="154" w:author="Weigang Qiu" w:date="2018-04-30T13:35:00Z">
                  <w:r>
                    <w:t>Gene symbol</w:t>
                  </w:r>
                </w:ins>
              </w:p>
            </w:tc>
            <w:tc>
              <w:tcPr>
                <w:tcW w:w="3192" w:type="dxa"/>
              </w:tcPr>
              <w:p w14:paraId="2D0ED6EE" w14:textId="7C2299E6" w:rsidR="00A532F9" w:rsidRDefault="00A532F9" w:rsidP="00A532F9">
                <w:pPr>
                  <w:rPr>
                    <w:ins w:id="155" w:author="Weigang Qiu" w:date="2018-04-30T13:35:00Z"/>
                  </w:rPr>
                </w:pPr>
                <w:ins w:id="156" w:author="Weigang Qiu" w:date="2018-04-30T13:35:00Z">
                  <w:r>
                    <w:t>Gene annotation</w:t>
                  </w:r>
                </w:ins>
              </w:p>
            </w:tc>
            <w:tc>
              <w:tcPr>
                <w:tcW w:w="3192" w:type="dxa"/>
              </w:tcPr>
              <w:p w14:paraId="2D583E68" w14:textId="5676FF58" w:rsidR="00A532F9" w:rsidRDefault="00A532F9" w:rsidP="00A532F9">
                <w:pPr>
                  <w:rPr>
                    <w:ins w:id="157" w:author="Weigang Qiu" w:date="2018-04-30T13:35:00Z"/>
                  </w:rPr>
                </w:pPr>
                <w:ins w:id="158" w:author="Weigang Qiu" w:date="2018-04-30T13:35:00Z">
                  <w:r>
                    <w:t>Num of SNPs</w:t>
                  </w:r>
                </w:ins>
              </w:p>
            </w:tc>
          </w:tr>
          <w:tr w:rsidR="00A532F9" w14:paraId="11524B28" w14:textId="77777777" w:rsidTr="00A532F9">
            <w:trPr>
              <w:ins w:id="159" w:author="Weigang Qiu" w:date="2018-04-30T13:35:00Z"/>
            </w:trPr>
            <w:tc>
              <w:tcPr>
                <w:tcW w:w="3192" w:type="dxa"/>
              </w:tcPr>
              <w:p w14:paraId="2B38F205" w14:textId="67C65E9A" w:rsidR="00A532F9" w:rsidRDefault="006A158F" w:rsidP="00A532F9">
                <w:pPr>
                  <w:rPr>
                    <w:ins w:id="160" w:author="Weigang Qiu" w:date="2018-04-30T13:35:00Z"/>
                  </w:rPr>
                </w:pPr>
                <w:r w:rsidRPr="006A158F">
                  <w:t>B136-33_52_00507</w:t>
                </w:r>
              </w:p>
            </w:tc>
            <w:tc>
              <w:tcPr>
                <w:tcW w:w="3192" w:type="dxa"/>
              </w:tcPr>
              <w:p w14:paraId="42A9648F" w14:textId="73A5F436" w:rsidR="00A532F9" w:rsidRDefault="003D3CCC" w:rsidP="00A532F9">
                <w:pPr>
                  <w:rPr>
                    <w:ins w:id="161" w:author="Weigang Qiu" w:date="2018-04-30T13:35:00Z"/>
                  </w:rPr>
                </w:pPr>
                <w:r w:rsidRPr="003D3CCC">
                  <w:t>HDOD domain || Metal-dependent hydrolase HDOD</w:t>
                </w:r>
              </w:p>
            </w:tc>
            <w:tc>
              <w:tcPr>
                <w:tcW w:w="3192" w:type="dxa"/>
              </w:tcPr>
              <w:p w14:paraId="7783AB5F" w14:textId="7B521C86" w:rsidR="00A532F9" w:rsidRDefault="00B004BD" w:rsidP="00A532F9">
                <w:pPr>
                  <w:rPr>
                    <w:ins w:id="162" w:author="Weigang Qiu" w:date="2018-04-30T13:35:00Z"/>
                  </w:rPr>
                </w:pPr>
                <w:r>
                  <w:t>727</w:t>
                </w:r>
              </w:p>
            </w:tc>
          </w:tr>
          <w:tr w:rsidR="00A532F9" w14:paraId="2F9683F5" w14:textId="77777777" w:rsidTr="00A532F9">
            <w:trPr>
              <w:ins w:id="163" w:author="Weigang Qiu" w:date="2018-04-30T13:35:00Z"/>
            </w:trPr>
            <w:tc>
              <w:tcPr>
                <w:tcW w:w="3192" w:type="dxa"/>
              </w:tcPr>
              <w:p w14:paraId="1D1A09E3" w14:textId="71A9939E" w:rsidR="00A532F9" w:rsidRDefault="006B3E94" w:rsidP="00A532F9">
                <w:pPr>
                  <w:rPr>
                    <w:ins w:id="164" w:author="Weigang Qiu" w:date="2018-04-30T13:35:00Z"/>
                  </w:rPr>
                </w:pPr>
                <w:r w:rsidRPr="006B3E94">
                  <w:t>B136-33_52_01564</w:t>
                </w:r>
              </w:p>
            </w:tc>
            <w:tc>
              <w:tcPr>
                <w:tcW w:w="3192" w:type="dxa"/>
              </w:tcPr>
              <w:p w14:paraId="0AFA0077" w14:textId="179C089B" w:rsidR="00A532F9" w:rsidRDefault="00CF2FC3" w:rsidP="00A532F9">
                <w:pPr>
                  <w:rPr>
                    <w:ins w:id="165" w:author="Weigang Qiu" w:date="2018-04-30T13:35:00Z"/>
                  </w:rPr>
                </w:pPr>
                <w:r w:rsidRPr="00CF2FC3">
                  <w:t>CSS motif domain associated with EAL || Putative cyclic diguanylate phosphodiesterase, CSS motif-containing domain</w:t>
                </w:r>
              </w:p>
            </w:tc>
            <w:tc>
              <w:tcPr>
                <w:tcW w:w="3192" w:type="dxa"/>
              </w:tcPr>
              <w:p w14:paraId="33F09525" w14:textId="3B64CFC3" w:rsidR="00A532F9" w:rsidRDefault="00B004BD" w:rsidP="00A532F9">
                <w:pPr>
                  <w:rPr>
                    <w:ins w:id="166" w:author="Weigang Qiu" w:date="2018-04-30T13:35:00Z"/>
                  </w:rPr>
                </w:pPr>
                <w:r w:rsidRPr="00B004BD">
                  <w:t>1622</w:t>
                </w:r>
              </w:p>
            </w:tc>
          </w:tr>
          <w:tr w:rsidR="00A532F9" w14:paraId="69C4D30A" w14:textId="77777777" w:rsidTr="00A532F9">
            <w:trPr>
              <w:ins w:id="167" w:author="Weigang Qiu" w:date="2018-04-30T13:35:00Z"/>
            </w:trPr>
            <w:tc>
              <w:tcPr>
                <w:tcW w:w="3192" w:type="dxa"/>
              </w:tcPr>
              <w:p w14:paraId="3C512DD6" w14:textId="487C98FA" w:rsidR="00A532F9" w:rsidRDefault="00B004BD" w:rsidP="00A532F9">
                <w:pPr>
                  <w:rPr>
                    <w:ins w:id="168" w:author="Weigang Qiu" w:date="2018-04-30T13:35:00Z"/>
                  </w:rPr>
                </w:pPr>
                <w:r w:rsidRPr="00B004BD">
                  <w:t>B136-33_52_01815</w:t>
                </w:r>
              </w:p>
            </w:tc>
            <w:tc>
              <w:tcPr>
                <w:tcW w:w="3192" w:type="dxa"/>
              </w:tcPr>
              <w:p w14:paraId="115850CC" w14:textId="0BB9EA33" w:rsidR="00A532F9" w:rsidRDefault="00B004BD" w:rsidP="00A532F9">
                <w:pPr>
                  <w:rPr>
                    <w:ins w:id="169" w:author="Weigang Qiu" w:date="2018-04-30T13:35:00Z"/>
                  </w:rPr>
                </w:pPr>
                <w:proofErr w:type="spellStart"/>
                <w:r w:rsidRPr="00B004BD">
                  <w:t>GlnD</w:t>
                </w:r>
                <w:proofErr w:type="spellEnd"/>
                <w:r w:rsidRPr="00B004BD">
                  <w:t xml:space="preserve"> PII-</w:t>
                </w:r>
                <w:proofErr w:type="spellStart"/>
                <w:r w:rsidRPr="00B004BD">
                  <w:t>uridylyltransferase</w:t>
                </w:r>
                <w:proofErr w:type="spellEnd"/>
                <w:r w:rsidRPr="00B004BD">
                  <w:t xml:space="preserve"> || PII-</w:t>
                </w:r>
                <w:proofErr w:type="spellStart"/>
                <w:r w:rsidRPr="00B004BD">
                  <w:t>uridylyltransferase</w:t>
                </w:r>
                <w:proofErr w:type="spellEnd"/>
                <w:r w:rsidRPr="00B004BD">
                  <w:t xml:space="preserve">/Glutamine-synthetase </w:t>
                </w:r>
                <w:proofErr w:type="spellStart"/>
                <w:r w:rsidRPr="00B004BD">
                  <w:t>adenylyltransferase</w:t>
                </w:r>
                <w:proofErr w:type="spellEnd"/>
              </w:p>
            </w:tc>
            <w:tc>
              <w:tcPr>
                <w:tcW w:w="3192" w:type="dxa"/>
              </w:tcPr>
              <w:p w14:paraId="042064B9" w14:textId="22147F23" w:rsidR="00A532F9" w:rsidRDefault="00B004BD" w:rsidP="00A532F9">
                <w:pPr>
                  <w:rPr>
                    <w:ins w:id="170" w:author="Weigang Qiu" w:date="2018-04-30T13:35:00Z"/>
                  </w:rPr>
                </w:pPr>
                <w:r w:rsidRPr="00B004BD">
                  <w:t>494</w:t>
                </w:r>
              </w:p>
            </w:tc>
          </w:tr>
        </w:tbl>
        <w:p w14:paraId="481BF4BC" w14:textId="6CEFA4DA" w:rsidR="007B2A7D" w:rsidRDefault="007B2A7D">
          <w:pPr>
            <w:pStyle w:val="Heading1"/>
            <w:rPr>
              <w:ins w:id="171" w:author="Weigang Qiu" w:date="2018-04-30T13:35:00Z"/>
            </w:rPr>
            <w:pPrChange w:id="172" w:author="Weigang Qiu" w:date="2018-04-30T13:18:00Z">
              <w:pPr>
                <w:widowControl w:val="0"/>
                <w:autoSpaceDE w:val="0"/>
                <w:autoSpaceDN w:val="0"/>
                <w:adjustRightInd w:val="0"/>
              </w:pPr>
            </w:pPrChange>
          </w:pPr>
          <w:ins w:id="173" w:author="Weigang Qiu" w:date="2018-04-30T13:18:00Z">
            <w:r>
              <w:t xml:space="preserve">Table </w:t>
            </w:r>
          </w:ins>
          <w:r w:rsidR="00131BDE">
            <w:t>4</w:t>
          </w:r>
          <w:ins w:id="174" w:author="Weigang Qiu" w:date="2018-04-30T13:18:00Z">
            <w:r>
              <w:t xml:space="preserve">. </w:t>
            </w:r>
          </w:ins>
          <w:ins w:id="175" w:author="Weigang Qiu" w:date="2018-04-30T13:35:00Z">
            <w:r>
              <w:t xml:space="preserve">List of </w:t>
            </w:r>
          </w:ins>
          <w:r>
            <w:t>antibiotic-resistant</w:t>
          </w:r>
          <w:ins w:id="176" w:author="Weigang Qiu" w:date="2018-04-30T13:18:00Z">
            <w:r>
              <w:t xml:space="preserve"> genes</w:t>
            </w:r>
          </w:ins>
          <w:r w:rsidR="002B3751">
            <w:t xml:space="preserve"> (Mei)</w:t>
          </w:r>
        </w:p>
        <w:tbl>
          <w:tblPr>
            <w:tblStyle w:val="TableGrid"/>
            <w:tblW w:w="0" w:type="auto"/>
            <w:tblLook w:val="04A0" w:firstRow="1" w:lastRow="0" w:firstColumn="1" w:lastColumn="0" w:noHBand="0" w:noVBand="1"/>
          </w:tblPr>
          <w:tblGrid>
            <w:gridCol w:w="3192"/>
            <w:gridCol w:w="3192"/>
            <w:gridCol w:w="3192"/>
          </w:tblGrid>
          <w:tr w:rsidR="007B2A7D" w14:paraId="33267E07" w14:textId="77777777" w:rsidTr="00290BCC">
            <w:trPr>
              <w:ins w:id="177" w:author="Weigang Qiu" w:date="2018-04-30T13:35:00Z"/>
            </w:trPr>
            <w:tc>
              <w:tcPr>
                <w:tcW w:w="3192" w:type="dxa"/>
              </w:tcPr>
              <w:p w14:paraId="7388A137" w14:textId="77777777" w:rsidR="007B2A7D" w:rsidRDefault="007B2A7D" w:rsidP="00290BCC">
                <w:pPr>
                  <w:rPr>
                    <w:ins w:id="178" w:author="Weigang Qiu" w:date="2018-04-30T13:35:00Z"/>
                  </w:rPr>
                </w:pPr>
                <w:ins w:id="179" w:author="Weigang Qiu" w:date="2018-04-30T13:35:00Z">
                  <w:r>
                    <w:t>Gene symbol</w:t>
                  </w:r>
                </w:ins>
              </w:p>
            </w:tc>
            <w:tc>
              <w:tcPr>
                <w:tcW w:w="3192" w:type="dxa"/>
              </w:tcPr>
              <w:p w14:paraId="5B9DC1C6" w14:textId="77777777" w:rsidR="007B2A7D" w:rsidRDefault="007B2A7D" w:rsidP="00290BCC">
                <w:pPr>
                  <w:rPr>
                    <w:ins w:id="180" w:author="Weigang Qiu" w:date="2018-04-30T13:35:00Z"/>
                  </w:rPr>
                </w:pPr>
                <w:ins w:id="181" w:author="Weigang Qiu" w:date="2018-04-30T13:35:00Z">
                  <w:r>
                    <w:t>Gene annotation</w:t>
                  </w:r>
                </w:ins>
              </w:p>
            </w:tc>
            <w:tc>
              <w:tcPr>
                <w:tcW w:w="3192" w:type="dxa"/>
              </w:tcPr>
              <w:p w14:paraId="4E1FC071" w14:textId="77777777" w:rsidR="007B2A7D" w:rsidRDefault="007B2A7D" w:rsidP="00290BCC">
                <w:pPr>
                  <w:rPr>
                    <w:ins w:id="182" w:author="Weigang Qiu" w:date="2018-04-30T13:35:00Z"/>
                  </w:rPr>
                </w:pPr>
                <w:ins w:id="183" w:author="Weigang Qiu" w:date="2018-04-30T13:35:00Z">
                  <w:r>
                    <w:t>Num of SNPs</w:t>
                  </w:r>
                </w:ins>
              </w:p>
            </w:tc>
          </w:tr>
          <w:tr w:rsidR="007B2A7D" w14:paraId="1143D056" w14:textId="77777777" w:rsidTr="00290BCC">
            <w:trPr>
              <w:ins w:id="184" w:author="Weigang Qiu" w:date="2018-04-30T13:35:00Z"/>
            </w:trPr>
            <w:tc>
              <w:tcPr>
                <w:tcW w:w="3192" w:type="dxa"/>
              </w:tcPr>
              <w:p w14:paraId="66BD9740" w14:textId="04FCAC33" w:rsidR="007B2A7D" w:rsidRDefault="00131BDE" w:rsidP="00290BCC">
                <w:pPr>
                  <w:rPr>
                    <w:ins w:id="185" w:author="Weigang Qiu" w:date="2018-04-30T13:35:00Z"/>
                  </w:rPr>
                </w:pPr>
                <w:proofErr w:type="spellStart"/>
                <w:r>
                  <w:t>NalD</w:t>
                </w:r>
                <w:proofErr w:type="spellEnd"/>
                <w:r w:rsidR="00C13DFB">
                  <w:t xml:space="preserve"> / </w:t>
                </w:r>
                <w:r w:rsidR="00C13DFB" w:rsidRPr="00C13DFB">
                  <w:t>PA3574</w:t>
                </w:r>
              </w:p>
            </w:tc>
            <w:tc>
              <w:tcPr>
                <w:tcW w:w="3192" w:type="dxa"/>
              </w:tcPr>
              <w:p w14:paraId="126061BF" w14:textId="03F585A6" w:rsidR="007B2A7D" w:rsidRDefault="00C13DFB" w:rsidP="00290BCC">
                <w:pPr>
                  <w:rPr>
                    <w:ins w:id="186" w:author="Weigang Qiu" w:date="2018-04-30T13:35:00Z"/>
                  </w:rPr>
                </w:pPr>
                <w:proofErr w:type="spellStart"/>
                <w:r w:rsidRPr="00C13DFB">
                  <w:t>NalD</w:t>
                </w:r>
                <w:proofErr w:type="spellEnd"/>
                <w:r w:rsidRPr="00C13DFB">
                  <w:t xml:space="preserve"> is a repressor of </w:t>
                </w:r>
                <w:proofErr w:type="spellStart"/>
                <w:r w:rsidRPr="00C13DFB">
                  <w:t>MexAB-OprM</w:t>
                </w:r>
                <w:proofErr w:type="spellEnd"/>
                <w:r w:rsidRPr="00C13DFB">
                  <w:t xml:space="preserve">. Mutations lead to multidrug resistance and </w:t>
                </w:r>
                <w:proofErr w:type="spellStart"/>
                <w:r w:rsidRPr="00C13DFB">
                  <w:t>MexAB-OprM</w:t>
                </w:r>
                <w:proofErr w:type="spellEnd"/>
                <w:r w:rsidRPr="00C13DFB">
                  <w:t xml:space="preserve"> overexpression.</w:t>
                </w:r>
              </w:p>
            </w:tc>
            <w:tc>
              <w:tcPr>
                <w:tcW w:w="3192" w:type="dxa"/>
              </w:tcPr>
              <w:p w14:paraId="16929AA8" w14:textId="37679EF5" w:rsidR="007B2A7D" w:rsidRDefault="00C953B9" w:rsidP="00290BCC">
                <w:pPr>
                  <w:rPr>
                    <w:ins w:id="187" w:author="Weigang Qiu" w:date="2018-04-30T13:35:00Z"/>
                  </w:rPr>
                </w:pPr>
                <w:r>
                  <w:t>5</w:t>
                </w:r>
              </w:p>
            </w:tc>
          </w:tr>
          <w:tr w:rsidR="007B2A7D" w14:paraId="036D1322" w14:textId="77777777" w:rsidTr="00290BCC">
            <w:trPr>
              <w:ins w:id="188" w:author="Weigang Qiu" w:date="2018-04-30T13:35:00Z"/>
            </w:trPr>
            <w:tc>
              <w:tcPr>
                <w:tcW w:w="3192" w:type="dxa"/>
              </w:tcPr>
              <w:p w14:paraId="719C3AA5" w14:textId="0AE32A24" w:rsidR="007B2A7D" w:rsidRDefault="00131BDE" w:rsidP="00290BCC">
                <w:pPr>
                  <w:rPr>
                    <w:ins w:id="189" w:author="Weigang Qiu" w:date="2018-04-30T13:35:00Z"/>
                  </w:rPr>
                </w:pPr>
                <w:proofErr w:type="spellStart"/>
                <w:r>
                  <w:t>MexA</w:t>
                </w:r>
                <w:proofErr w:type="spellEnd"/>
                <w:r w:rsidR="00C13DFB">
                  <w:t xml:space="preserve"> / </w:t>
                </w:r>
                <w:r w:rsidR="00C13DFB" w:rsidRPr="00C13DFB">
                  <w:t>PA0425</w:t>
                </w:r>
              </w:p>
            </w:tc>
            <w:tc>
              <w:tcPr>
                <w:tcW w:w="3192" w:type="dxa"/>
              </w:tcPr>
              <w:p w14:paraId="1182D01E" w14:textId="7CCB1910" w:rsidR="007B2A7D" w:rsidRDefault="00C13DFB" w:rsidP="00290BCC">
                <w:pPr>
                  <w:rPr>
                    <w:ins w:id="190" w:author="Weigang Qiu" w:date="2018-04-30T13:35:00Z"/>
                  </w:rPr>
                </w:pPr>
                <w:proofErr w:type="spellStart"/>
                <w:r w:rsidRPr="00C13DFB">
                  <w:t>MexA</w:t>
                </w:r>
                <w:proofErr w:type="spellEnd"/>
                <w:r w:rsidRPr="00C13DFB">
                  <w:t xml:space="preserve"> is the membrane fusion protein of the </w:t>
                </w:r>
                <w:proofErr w:type="spellStart"/>
                <w:r w:rsidRPr="00C13DFB">
                  <w:t>MexAB-OprM</w:t>
                </w:r>
                <w:proofErr w:type="spellEnd"/>
                <w:r w:rsidRPr="00C13DFB">
                  <w:t xml:space="preserve"> multidrug efflux complex.</w:t>
                </w:r>
              </w:p>
            </w:tc>
            <w:tc>
              <w:tcPr>
                <w:tcW w:w="3192" w:type="dxa"/>
              </w:tcPr>
              <w:p w14:paraId="6276D242" w14:textId="1D49E6A9" w:rsidR="007B2A7D" w:rsidRDefault="00C953B9" w:rsidP="00290BCC">
                <w:pPr>
                  <w:rPr>
                    <w:ins w:id="191" w:author="Weigang Qiu" w:date="2018-04-30T13:35:00Z"/>
                  </w:rPr>
                </w:pPr>
                <w:r>
                  <w:t>4</w:t>
                </w:r>
              </w:p>
            </w:tc>
          </w:tr>
          <w:tr w:rsidR="007B2A7D" w14:paraId="2DFBD01F" w14:textId="77777777" w:rsidTr="00290BCC">
            <w:trPr>
              <w:ins w:id="192" w:author="Weigang Qiu" w:date="2018-04-30T13:35:00Z"/>
            </w:trPr>
            <w:tc>
              <w:tcPr>
                <w:tcW w:w="3192" w:type="dxa"/>
              </w:tcPr>
              <w:p w14:paraId="0A83BB13" w14:textId="0646053A" w:rsidR="007B2A7D" w:rsidRDefault="00A96198" w:rsidP="00290BCC">
                <w:pPr>
                  <w:rPr>
                    <w:ins w:id="193" w:author="Weigang Qiu" w:date="2018-04-30T13:35:00Z"/>
                  </w:rPr>
                </w:pPr>
                <w:proofErr w:type="spellStart"/>
                <w:r w:rsidRPr="00A96198">
                  <w:t>OprD</w:t>
                </w:r>
                <w:proofErr w:type="spellEnd"/>
                <w:r>
                  <w:t xml:space="preserve"> / PA0958</w:t>
                </w:r>
              </w:p>
            </w:tc>
            <w:tc>
              <w:tcPr>
                <w:tcW w:w="3192" w:type="dxa"/>
              </w:tcPr>
              <w:p w14:paraId="7AAC7275" w14:textId="0382560F" w:rsidR="007B2A7D" w:rsidRDefault="00124B70" w:rsidP="00290BCC">
                <w:pPr>
                  <w:rPr>
                    <w:ins w:id="194" w:author="Weigang Qiu" w:date="2018-04-30T13:35:00Z"/>
                  </w:rPr>
                </w:pPr>
                <w:r w:rsidRPr="00124B70">
                  <w:t xml:space="preserve">Basic amino acid, basic peptide and imipenem outer membrane porin </w:t>
                </w:r>
                <w:proofErr w:type="spellStart"/>
                <w:r w:rsidRPr="00124B70">
                  <w:t>OprD</w:t>
                </w:r>
                <w:proofErr w:type="spellEnd"/>
                <w:r w:rsidRPr="00124B70">
                  <w:t xml:space="preserve"> </w:t>
                </w:r>
                <w:r w:rsidRPr="00124B70">
                  <w:lastRenderedPageBreak/>
                  <w:t>precursor</w:t>
                </w:r>
              </w:p>
            </w:tc>
            <w:tc>
              <w:tcPr>
                <w:tcW w:w="3192" w:type="dxa"/>
              </w:tcPr>
              <w:p w14:paraId="44AFF94D" w14:textId="68DF9601" w:rsidR="007B2A7D" w:rsidRDefault="00235683" w:rsidP="00290BCC">
                <w:pPr>
                  <w:rPr>
                    <w:ins w:id="195" w:author="Weigang Qiu" w:date="2018-04-30T13:35:00Z"/>
                  </w:rPr>
                </w:pPr>
                <w:r>
                  <w:lastRenderedPageBreak/>
                  <w:t>27</w:t>
                </w:r>
              </w:p>
            </w:tc>
          </w:tr>
        </w:tbl>
        <w:p w14:paraId="291019FF" w14:textId="77777777" w:rsidR="00A532F9" w:rsidRPr="00A532F9" w:rsidRDefault="00A532F9">
          <w:pPr>
            <w:rPr>
              <w:ins w:id="196" w:author="Weigang Qiu" w:date="2018-04-30T13:22:00Z"/>
            </w:rPr>
            <w:pPrChange w:id="197" w:author="Weigang Qiu" w:date="2018-04-30T13:35:00Z">
              <w:pPr>
                <w:widowControl w:val="0"/>
                <w:autoSpaceDE w:val="0"/>
                <w:autoSpaceDN w:val="0"/>
                <w:adjustRightInd w:val="0"/>
              </w:pPr>
            </w:pPrChange>
          </w:pPr>
        </w:p>
        <w:p w14:paraId="10B28C24" w14:textId="77777777" w:rsidR="007B2A7D" w:rsidRDefault="007B2A7D" w:rsidP="007B2A7D">
          <w:pPr>
            <w:pStyle w:val="Heading1"/>
          </w:pPr>
        </w:p>
        <w:p w14:paraId="49290806" w14:textId="0E42FBC0" w:rsidR="00504523" w:rsidRDefault="00504523">
          <w:pPr>
            <w:pStyle w:val="Heading1"/>
            <w:rPr>
              <w:ins w:id="198" w:author="Weigang Qiu" w:date="2018-04-30T13:23:00Z"/>
            </w:rPr>
            <w:pPrChange w:id="199" w:author="Weigang Qiu" w:date="2018-04-30T13:22:00Z">
              <w:pPr>
                <w:widowControl w:val="0"/>
                <w:autoSpaceDE w:val="0"/>
                <w:autoSpaceDN w:val="0"/>
                <w:adjustRightInd w:val="0"/>
              </w:pPr>
            </w:pPrChange>
          </w:pPr>
          <w:ins w:id="200" w:author="Weigang Qiu" w:date="2018-04-30T13:22:00Z">
            <w:r>
              <w:t>Figure 1. Flowchart of analytical protocol</w:t>
            </w:r>
          </w:ins>
        </w:p>
        <w:p w14:paraId="657E8F82" w14:textId="611EBECB" w:rsidR="00504523" w:rsidRDefault="00504523">
          <w:pPr>
            <w:pStyle w:val="Heading1"/>
            <w:pPrChange w:id="201" w:author="Weigang Qiu" w:date="2018-04-30T13:23:00Z">
              <w:pPr>
                <w:widowControl w:val="0"/>
                <w:autoSpaceDE w:val="0"/>
                <w:autoSpaceDN w:val="0"/>
                <w:adjustRightInd w:val="0"/>
              </w:pPr>
            </w:pPrChange>
          </w:pPr>
          <w:ins w:id="202" w:author="Weigang Qiu" w:date="2018-04-30T13:23:00Z">
            <w:r>
              <w:t>Figure 2. Power analysis using simulated data</w:t>
            </w:r>
          </w:ins>
          <w:r w:rsidR="007B2A7D">
            <w:t xml:space="preserve"> (show simulated datasets)</w:t>
          </w:r>
        </w:p>
        <w:p w14:paraId="1CCFAF4D" w14:textId="3E516519" w:rsidR="009A06B6" w:rsidRPr="009A06B6" w:rsidRDefault="009A06B6" w:rsidP="009A06B6">
          <w:pPr>
            <w:rPr>
              <w:rFonts w:ascii="Times New Roman" w:eastAsia="Times New Roman" w:hAnsi="Times New Roman" w:cs="Times New Roman"/>
            </w:rPr>
          </w:pPr>
          <w:r w:rsidRPr="009A06B6">
            <w:rPr>
              <w:rFonts w:ascii="Times New Roman" w:eastAsia="Times New Roman" w:hAnsi="Times New Roman" w:cs="Times New Roman"/>
            </w:rPr>
            <w:fldChar w:fldCharType="begin"/>
          </w:r>
          <w:r w:rsidRPr="009A06B6">
            <w:rPr>
              <w:rFonts w:ascii="Times New Roman" w:eastAsia="Times New Roman" w:hAnsi="Times New Roman" w:cs="Times New Roman"/>
            </w:rPr>
            <w:instrText xml:space="preserve"> INCLUDEPICTURE "https://lh3.googleusercontent.com/bS0ncpTzlQe7sIAGegnqGB52zWcNEsRPh8_CKVX7HZYy5K2PvAKlJ40bMt2VeEe_owaa_Fsyogs_vrOK-ETMHsIQ3zF3ELv1_FirfsYHstcVKg-3j8Ri8zVBUZfowtJezkPJ1h0guXg" \* MERGEFORMATINET </w:instrText>
          </w:r>
          <w:r w:rsidRPr="009A06B6">
            <w:rPr>
              <w:rFonts w:ascii="Times New Roman" w:eastAsia="Times New Roman" w:hAnsi="Times New Roman" w:cs="Times New Roman"/>
            </w:rPr>
            <w:fldChar w:fldCharType="separate"/>
          </w:r>
          <w:r w:rsidRPr="009A06B6">
            <w:rPr>
              <w:rFonts w:ascii="Times New Roman" w:eastAsia="Times New Roman" w:hAnsi="Times New Roman" w:cs="Times New Roman"/>
              <w:noProof/>
            </w:rPr>
            <w:drawing>
              <wp:inline distT="0" distB="0" distL="0" distR="0" wp14:anchorId="760E473C" wp14:editId="7E55D821">
                <wp:extent cx="5943600" cy="3959860"/>
                <wp:effectExtent l="0" t="0" r="0" b="2540"/>
                <wp:docPr id="1" name="Picture 1" descr="https://lh3.googleusercontent.com/bS0ncpTzlQe7sIAGegnqGB52zWcNEsRPh8_CKVX7HZYy5K2PvAKlJ40bMt2VeEe_owaa_Fsyogs_vrOK-ETMHsIQ3zF3ELv1_FirfsYHstcVKg-3j8Ri8zVBUZfowtJezkPJ1h0gu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S0ncpTzlQe7sIAGegnqGB52zWcNEsRPh8_CKVX7HZYy5K2PvAKlJ40bMt2VeEe_owaa_Fsyogs_vrOK-ETMHsIQ3zF3ELv1_FirfsYHstcVKg-3j8Ri8zVBUZfowtJezkPJ1h0guX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59860"/>
                        </a:xfrm>
                        <a:prstGeom prst="rect">
                          <a:avLst/>
                        </a:prstGeom>
                        <a:noFill/>
                        <a:ln>
                          <a:noFill/>
                        </a:ln>
                      </pic:spPr>
                    </pic:pic>
                  </a:graphicData>
                </a:graphic>
              </wp:inline>
            </w:drawing>
          </w:r>
          <w:r w:rsidRPr="009A06B6">
            <w:rPr>
              <w:rFonts w:ascii="Times New Roman" w:eastAsia="Times New Roman" w:hAnsi="Times New Roman" w:cs="Times New Roman"/>
            </w:rPr>
            <w:fldChar w:fldCharType="end"/>
          </w:r>
        </w:p>
        <w:p w14:paraId="2010F5C8" w14:textId="77777777" w:rsidR="009A06B6" w:rsidRPr="009A06B6" w:rsidRDefault="009A06B6" w:rsidP="009A06B6">
          <w:pPr>
            <w:rPr>
              <w:ins w:id="203" w:author="Weigang Qiu" w:date="2018-04-30T13:23:00Z"/>
              <w:lang w:bidi="en-US"/>
            </w:rPr>
          </w:pPr>
        </w:p>
        <w:p w14:paraId="3DB56706" w14:textId="4F11C364" w:rsidR="00504523" w:rsidRPr="00504523" w:rsidRDefault="00504523">
          <w:pPr>
            <w:pStyle w:val="Heading1"/>
            <w:pPrChange w:id="204" w:author="Weigang Qiu" w:date="2018-04-30T13:24:00Z">
              <w:pPr>
                <w:widowControl w:val="0"/>
                <w:autoSpaceDE w:val="0"/>
                <w:autoSpaceDN w:val="0"/>
                <w:adjustRightInd w:val="0"/>
              </w:pPr>
            </w:pPrChange>
          </w:pPr>
          <w:ins w:id="205" w:author="Weigang Qiu" w:date="2018-04-30T13:24:00Z">
            <w:r>
              <w:t>Figure 3. SNPs &amp; genes associated with cyclic-di-GMP expression</w:t>
            </w:r>
          </w:ins>
        </w:p>
        <w:p w14:paraId="690B91EE" w14:textId="6D5CBB38" w:rsidR="002C637A" w:rsidRDefault="00F06B83" w:rsidP="00901CDB">
          <w:pPr>
            <w:pStyle w:val="Bibliography"/>
          </w:pPr>
        </w:p>
        <w:bookmarkEnd w:id="78" w:displacedByCustomXml="next"/>
      </w:sdtContent>
    </w:sdt>
    <w:p w14:paraId="29E26D93" w14:textId="77777777" w:rsidR="00750C54" w:rsidRPr="00750C54" w:rsidRDefault="000B6DFC" w:rsidP="00750C54">
      <w:pPr>
        <w:pStyle w:val="Bibliography"/>
        <w:rPr>
          <w:rFonts w:ascii="Calibri" w:hAnsi="Calibri" w:cs="Calibri"/>
        </w:rPr>
      </w:pPr>
      <w:r w:rsidRPr="000B6DFC">
        <w:fldChar w:fldCharType="begin"/>
      </w:r>
      <w:r w:rsidRPr="000B6DFC">
        <w:instrText xml:space="preserve"> ADDIN ZOTERO_BIBL {"uncited":[],"omitted":[],"custom":[]} CSL_BIBLIOGRAPHY </w:instrText>
      </w:r>
      <w:r w:rsidRPr="000B6DFC">
        <w:fldChar w:fldCharType="separate"/>
      </w:r>
      <w:r w:rsidR="00750C54" w:rsidRPr="00750C54">
        <w:rPr>
          <w:rFonts w:ascii="Calibri" w:hAnsi="Calibri" w:cs="Calibri"/>
        </w:rPr>
        <w:t>1.</w:t>
      </w:r>
      <w:r w:rsidR="00750C54" w:rsidRPr="00750C54">
        <w:rPr>
          <w:rFonts w:ascii="Calibri" w:hAnsi="Calibri" w:cs="Calibri"/>
        </w:rPr>
        <w:tab/>
        <w:t xml:space="preserve">Yan, J. </w:t>
      </w:r>
      <w:r w:rsidR="00750C54" w:rsidRPr="00750C54">
        <w:rPr>
          <w:rFonts w:ascii="Calibri" w:hAnsi="Calibri" w:cs="Calibri"/>
          <w:i/>
          <w:iCs/>
        </w:rPr>
        <w:t>et al.</w:t>
      </w:r>
      <w:r w:rsidR="00750C54" w:rsidRPr="00750C54">
        <w:rPr>
          <w:rFonts w:ascii="Calibri" w:hAnsi="Calibri" w:cs="Calibri"/>
        </w:rPr>
        <w:t xml:space="preserve"> Bow-tie signaling in c-di-GMP: Machine learning in a simple biochemical network. </w:t>
      </w:r>
      <w:r w:rsidR="00750C54" w:rsidRPr="00750C54">
        <w:rPr>
          <w:rFonts w:ascii="Calibri" w:hAnsi="Calibri" w:cs="Calibri"/>
          <w:i/>
          <w:iCs/>
        </w:rPr>
        <w:t xml:space="preserve">PLOS </w:t>
      </w:r>
      <w:proofErr w:type="spellStart"/>
      <w:r w:rsidR="00750C54" w:rsidRPr="00750C54">
        <w:rPr>
          <w:rFonts w:ascii="Calibri" w:hAnsi="Calibri" w:cs="Calibri"/>
          <w:i/>
          <w:iCs/>
        </w:rPr>
        <w:t>Comput</w:t>
      </w:r>
      <w:proofErr w:type="spellEnd"/>
      <w:r w:rsidR="00750C54" w:rsidRPr="00750C54">
        <w:rPr>
          <w:rFonts w:ascii="Calibri" w:hAnsi="Calibri" w:cs="Calibri"/>
          <w:i/>
          <w:iCs/>
        </w:rPr>
        <w:t>. Biol.</w:t>
      </w:r>
      <w:r w:rsidR="00750C54" w:rsidRPr="00750C54">
        <w:rPr>
          <w:rFonts w:ascii="Calibri" w:hAnsi="Calibri" w:cs="Calibri"/>
        </w:rPr>
        <w:t xml:space="preserve"> </w:t>
      </w:r>
      <w:r w:rsidR="00750C54" w:rsidRPr="00750C54">
        <w:rPr>
          <w:rFonts w:ascii="Calibri" w:hAnsi="Calibri" w:cs="Calibri"/>
          <w:b/>
          <w:bCs/>
        </w:rPr>
        <w:t>13,</w:t>
      </w:r>
      <w:r w:rsidR="00750C54" w:rsidRPr="00750C54">
        <w:rPr>
          <w:rFonts w:ascii="Calibri" w:hAnsi="Calibri" w:cs="Calibri"/>
        </w:rPr>
        <w:t xml:space="preserve"> e1005677 (2017).</w:t>
      </w:r>
    </w:p>
    <w:p w14:paraId="6E927465" w14:textId="77777777" w:rsidR="00750C54" w:rsidRPr="00750C54" w:rsidRDefault="00750C54" w:rsidP="00750C54">
      <w:pPr>
        <w:pStyle w:val="Bibliography"/>
        <w:rPr>
          <w:rFonts w:ascii="Calibri" w:hAnsi="Calibri" w:cs="Calibri"/>
        </w:rPr>
      </w:pPr>
      <w:r w:rsidRPr="00750C54">
        <w:rPr>
          <w:rFonts w:ascii="Calibri" w:hAnsi="Calibri" w:cs="Calibri"/>
        </w:rPr>
        <w:t>2.</w:t>
      </w:r>
      <w:r w:rsidRPr="00750C54">
        <w:rPr>
          <w:rFonts w:ascii="Calibri" w:hAnsi="Calibri" w:cs="Calibri"/>
        </w:rPr>
        <w:tab/>
        <w:t xml:space="preserve">Paradis, E. </w:t>
      </w:r>
      <w:r w:rsidRPr="00750C54">
        <w:rPr>
          <w:rFonts w:ascii="Calibri" w:hAnsi="Calibri" w:cs="Calibri"/>
          <w:i/>
          <w:iCs/>
        </w:rPr>
        <w:t>Analysis of phylogenetics and evolution with R</w:t>
      </w:r>
      <w:r w:rsidRPr="00750C54">
        <w:rPr>
          <w:rFonts w:ascii="Calibri" w:hAnsi="Calibri" w:cs="Calibri"/>
        </w:rPr>
        <w:t>. (Springer, 2012).</w:t>
      </w:r>
    </w:p>
    <w:p w14:paraId="03883849" w14:textId="77777777" w:rsidR="00750C54" w:rsidRPr="00750C54" w:rsidRDefault="00750C54" w:rsidP="00750C54">
      <w:pPr>
        <w:pStyle w:val="Bibliography"/>
        <w:rPr>
          <w:rFonts w:ascii="Calibri" w:hAnsi="Calibri" w:cs="Calibri"/>
        </w:rPr>
      </w:pPr>
      <w:r w:rsidRPr="00750C54">
        <w:rPr>
          <w:rFonts w:ascii="Calibri" w:hAnsi="Calibri" w:cs="Calibri"/>
        </w:rPr>
        <w:lastRenderedPageBreak/>
        <w:t>3.</w:t>
      </w:r>
      <w:r w:rsidRPr="00750C54">
        <w:rPr>
          <w:rFonts w:ascii="Calibri" w:hAnsi="Calibri" w:cs="Calibri"/>
        </w:rPr>
        <w:tab/>
        <w:t xml:space="preserve">van den Bos, A. </w:t>
      </w:r>
      <w:r w:rsidRPr="00750C54">
        <w:rPr>
          <w:rFonts w:ascii="Calibri" w:hAnsi="Calibri" w:cs="Calibri"/>
          <w:i/>
          <w:iCs/>
        </w:rPr>
        <w:t>Parameter Estimation for Scientists and Engineers</w:t>
      </w:r>
      <w:r w:rsidRPr="00750C54">
        <w:rPr>
          <w:rFonts w:ascii="Calibri" w:hAnsi="Calibri" w:cs="Calibri"/>
        </w:rPr>
        <w:t>. (John Wiley &amp; Sons, Inc., 2007). doi:10.1002/9780470173862</w:t>
      </w:r>
    </w:p>
    <w:p w14:paraId="1BE40A16" w14:textId="77777777" w:rsidR="00750C54" w:rsidRPr="00750C54" w:rsidRDefault="00750C54" w:rsidP="00750C54">
      <w:pPr>
        <w:pStyle w:val="Bibliography"/>
        <w:rPr>
          <w:rFonts w:ascii="Calibri" w:hAnsi="Calibri" w:cs="Calibri"/>
        </w:rPr>
      </w:pPr>
      <w:r w:rsidRPr="00750C54">
        <w:rPr>
          <w:rFonts w:ascii="Calibri" w:hAnsi="Calibri" w:cs="Calibri"/>
        </w:rPr>
        <w:t>4.</w:t>
      </w:r>
      <w:r w:rsidRPr="00750C54">
        <w:rPr>
          <w:rFonts w:ascii="Calibri" w:hAnsi="Calibri" w:cs="Calibri"/>
        </w:rPr>
        <w:tab/>
        <w:t xml:space="preserve">Paradis, E. </w:t>
      </w:r>
      <w:r w:rsidRPr="00750C54">
        <w:rPr>
          <w:rFonts w:ascii="Calibri" w:hAnsi="Calibri" w:cs="Calibri"/>
          <w:i/>
          <w:iCs/>
        </w:rPr>
        <w:t>et al.</w:t>
      </w:r>
      <w:r w:rsidRPr="00750C54">
        <w:rPr>
          <w:rFonts w:ascii="Calibri" w:hAnsi="Calibri" w:cs="Calibri"/>
        </w:rPr>
        <w:t xml:space="preserve"> </w:t>
      </w:r>
      <w:r w:rsidRPr="00750C54">
        <w:rPr>
          <w:rFonts w:ascii="Calibri" w:hAnsi="Calibri" w:cs="Calibri"/>
          <w:i/>
          <w:iCs/>
        </w:rPr>
        <w:t>ape: Analyses of Phylogenetics and Evolution</w:t>
      </w:r>
      <w:r w:rsidRPr="00750C54">
        <w:rPr>
          <w:rFonts w:ascii="Calibri" w:hAnsi="Calibri" w:cs="Calibri"/>
        </w:rPr>
        <w:t>. (2018).</w:t>
      </w:r>
    </w:p>
    <w:p w14:paraId="16639F00" w14:textId="77777777" w:rsidR="00750C54" w:rsidRPr="00750C54" w:rsidRDefault="00750C54" w:rsidP="00750C54">
      <w:pPr>
        <w:pStyle w:val="Bibliography"/>
        <w:rPr>
          <w:rFonts w:ascii="Calibri" w:hAnsi="Calibri" w:cs="Calibri"/>
        </w:rPr>
      </w:pPr>
      <w:r w:rsidRPr="00750C54">
        <w:rPr>
          <w:rFonts w:ascii="Calibri" w:hAnsi="Calibri" w:cs="Calibri"/>
        </w:rPr>
        <w:t>5.</w:t>
      </w:r>
      <w:r w:rsidRPr="00750C54">
        <w:rPr>
          <w:rFonts w:ascii="Calibri" w:hAnsi="Calibri" w:cs="Calibri"/>
        </w:rPr>
        <w:tab/>
        <w:t xml:space="preserve">Garland, Jr., T. &amp; Ives, A. R. Using the Past to Predict the Present: Confidence Intervals for Regression Equations in Phylogenetic Comparative Methods. </w:t>
      </w:r>
      <w:r w:rsidRPr="00750C54">
        <w:rPr>
          <w:rFonts w:ascii="Calibri" w:hAnsi="Calibri" w:cs="Calibri"/>
          <w:i/>
          <w:iCs/>
        </w:rPr>
        <w:t>Am. Nat.</w:t>
      </w:r>
      <w:r w:rsidRPr="00750C54">
        <w:rPr>
          <w:rFonts w:ascii="Calibri" w:hAnsi="Calibri" w:cs="Calibri"/>
        </w:rPr>
        <w:t xml:space="preserve"> </w:t>
      </w:r>
      <w:r w:rsidRPr="00750C54">
        <w:rPr>
          <w:rFonts w:ascii="Calibri" w:hAnsi="Calibri" w:cs="Calibri"/>
          <w:b/>
          <w:bCs/>
        </w:rPr>
        <w:t>155,</w:t>
      </w:r>
      <w:r w:rsidRPr="00750C54">
        <w:rPr>
          <w:rFonts w:ascii="Calibri" w:hAnsi="Calibri" w:cs="Calibri"/>
        </w:rPr>
        <w:t xml:space="preserve"> 346–364 (2000).</w:t>
      </w:r>
    </w:p>
    <w:p w14:paraId="06D76E8A" w14:textId="77777777" w:rsidR="00750C54" w:rsidRPr="00750C54" w:rsidRDefault="00750C54" w:rsidP="00750C54">
      <w:pPr>
        <w:pStyle w:val="Bibliography"/>
        <w:rPr>
          <w:rFonts w:ascii="Calibri" w:hAnsi="Calibri" w:cs="Calibri"/>
        </w:rPr>
      </w:pPr>
      <w:r w:rsidRPr="00750C54">
        <w:rPr>
          <w:rFonts w:ascii="Calibri" w:hAnsi="Calibri" w:cs="Calibri"/>
        </w:rPr>
        <w:t>6.</w:t>
      </w:r>
      <w:r w:rsidRPr="00750C54">
        <w:rPr>
          <w:rFonts w:ascii="Calibri" w:hAnsi="Calibri" w:cs="Calibri"/>
        </w:rPr>
        <w:tab/>
        <w:t>COVER, T. M. &amp; THOMAS, J. A. ELEMENTS OF INFORMATION THEORY. 774</w:t>
      </w:r>
    </w:p>
    <w:p w14:paraId="11B845B4" w14:textId="77777777" w:rsidR="00750C54" w:rsidRPr="00750C54" w:rsidRDefault="00750C54" w:rsidP="00750C54">
      <w:pPr>
        <w:pStyle w:val="Bibliography"/>
        <w:rPr>
          <w:rFonts w:ascii="Calibri" w:hAnsi="Calibri" w:cs="Calibri"/>
        </w:rPr>
      </w:pPr>
      <w:r w:rsidRPr="00750C54">
        <w:rPr>
          <w:rFonts w:ascii="Calibri" w:hAnsi="Calibri" w:cs="Calibri"/>
        </w:rPr>
        <w:t>7.</w:t>
      </w:r>
      <w:r w:rsidRPr="00750C54">
        <w:rPr>
          <w:rFonts w:ascii="Calibri" w:hAnsi="Calibri" w:cs="Calibri"/>
        </w:rPr>
        <w:tab/>
      </w:r>
      <w:proofErr w:type="spellStart"/>
      <w:r w:rsidRPr="00750C54">
        <w:rPr>
          <w:rFonts w:ascii="Calibri" w:hAnsi="Calibri" w:cs="Calibri"/>
        </w:rPr>
        <w:t>Shadvar</w:t>
      </w:r>
      <w:proofErr w:type="spellEnd"/>
      <w:r w:rsidRPr="00750C54">
        <w:rPr>
          <w:rFonts w:ascii="Calibri" w:hAnsi="Calibri" w:cs="Calibri"/>
        </w:rPr>
        <w:t xml:space="preserve">, A. Dimension Reduction by Mutual Information Feature Extraction. </w:t>
      </w:r>
      <w:r w:rsidRPr="00750C54">
        <w:rPr>
          <w:rFonts w:ascii="Calibri" w:hAnsi="Calibri" w:cs="Calibri"/>
          <w:i/>
          <w:iCs/>
        </w:rPr>
        <w:t xml:space="preserve">Int. J. </w:t>
      </w:r>
      <w:proofErr w:type="spellStart"/>
      <w:r w:rsidRPr="00750C54">
        <w:rPr>
          <w:rFonts w:ascii="Calibri" w:hAnsi="Calibri" w:cs="Calibri"/>
          <w:i/>
          <w:iCs/>
        </w:rPr>
        <w:t>Comput</w:t>
      </w:r>
      <w:proofErr w:type="spellEnd"/>
      <w:r w:rsidRPr="00750C54">
        <w:rPr>
          <w:rFonts w:ascii="Calibri" w:hAnsi="Calibri" w:cs="Calibri"/>
          <w:i/>
          <w:iCs/>
        </w:rPr>
        <w:t>. Sci. Inf. Technol.</w:t>
      </w:r>
      <w:r w:rsidRPr="00750C54">
        <w:rPr>
          <w:rFonts w:ascii="Calibri" w:hAnsi="Calibri" w:cs="Calibri"/>
        </w:rPr>
        <w:t xml:space="preserve"> </w:t>
      </w:r>
      <w:r w:rsidRPr="00750C54">
        <w:rPr>
          <w:rFonts w:ascii="Calibri" w:hAnsi="Calibri" w:cs="Calibri"/>
          <w:b/>
          <w:bCs/>
        </w:rPr>
        <w:t>4,</w:t>
      </w:r>
      <w:r w:rsidRPr="00750C54">
        <w:rPr>
          <w:rFonts w:ascii="Calibri" w:hAnsi="Calibri" w:cs="Calibri"/>
        </w:rPr>
        <w:t xml:space="preserve"> 13–24 (2012).</w:t>
      </w:r>
    </w:p>
    <w:p w14:paraId="7BEA374A" w14:textId="6556CC40" w:rsidR="0093752E" w:rsidRDefault="000B6DFC" w:rsidP="000B6DFC">
      <w:pPr>
        <w:pStyle w:val="Bibliography"/>
      </w:pPr>
      <w:r w:rsidRPr="000B6DFC">
        <w:fldChar w:fldCharType="end"/>
      </w:r>
    </w:p>
    <w:sectPr w:rsidR="0093752E" w:rsidSect="001357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Mei.Wu@mail.citytech.cuny.edu" w:date="2018-04-30T12:21:00Z" w:initials="M">
    <w:p w14:paraId="47366C71" w14:textId="77777777" w:rsidR="00F06B83" w:rsidRDefault="00F06B83">
      <w:pPr>
        <w:pStyle w:val="CommentText"/>
      </w:pPr>
      <w:r>
        <w:rPr>
          <w:rStyle w:val="CommentReference"/>
        </w:rPr>
        <w:annotationRef/>
      </w:r>
      <w:r>
        <w:t>Is this true for this dataset?</w:t>
      </w:r>
    </w:p>
  </w:comment>
  <w:comment w:id="17" w:author="Mei.Wu@mail.citytech.cuny.edu" w:date="2018-04-30T12:20:00Z" w:initials="M">
    <w:p w14:paraId="0DEAF755" w14:textId="77777777" w:rsidR="00F06B83" w:rsidRDefault="00F06B83">
      <w:pPr>
        <w:pStyle w:val="CommentText"/>
      </w:pPr>
      <w:r>
        <w:rPr>
          <w:rStyle w:val="CommentReference"/>
        </w:rPr>
        <w:annotationRef/>
      </w:r>
      <w:r>
        <w:t>Should I delete this?</w:t>
      </w:r>
    </w:p>
  </w:comment>
  <w:comment w:id="18" w:author="Mei.Wu@mail.citytech.cuny.edu" w:date="2018-04-30T12:21:00Z" w:initials="M">
    <w:p w14:paraId="0A1F27E9" w14:textId="77777777" w:rsidR="00F06B83" w:rsidRDefault="00F06B83">
      <w:pPr>
        <w:pStyle w:val="CommentText"/>
      </w:pPr>
      <w:r>
        <w:rPr>
          <w:rStyle w:val="CommentReference"/>
        </w:rPr>
        <w:annotationRef/>
      </w:r>
      <w:r>
        <w:t>Is it within genes?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366C71" w15:done="0"/>
  <w15:commentEx w15:paraId="0DEAF755" w15:done="0"/>
  <w15:commentEx w15:paraId="0A1F27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366C71" w16cid:durableId="1E9188C6"/>
  <w16cid:commentId w16cid:paraId="0DEAF755" w16cid:durableId="1E9188A3"/>
  <w16cid:commentId w16cid:paraId="0A1F27E9" w16cid:durableId="1E9188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90BED" w14:textId="77777777" w:rsidR="001907C0" w:rsidRDefault="001907C0" w:rsidP="00273E08">
      <w:r>
        <w:separator/>
      </w:r>
    </w:p>
  </w:endnote>
  <w:endnote w:type="continuationSeparator" w:id="0">
    <w:p w14:paraId="77D8679C" w14:textId="77777777" w:rsidR="001907C0" w:rsidRDefault="001907C0" w:rsidP="00273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FE382" w14:textId="77777777" w:rsidR="001907C0" w:rsidRDefault="001907C0" w:rsidP="00273E08">
      <w:r>
        <w:separator/>
      </w:r>
    </w:p>
  </w:footnote>
  <w:footnote w:type="continuationSeparator" w:id="0">
    <w:p w14:paraId="25D58FC4" w14:textId="77777777" w:rsidR="001907C0" w:rsidRDefault="001907C0" w:rsidP="00273E08">
      <w:r>
        <w:continuationSeparator/>
      </w:r>
    </w:p>
  </w:footnote>
  <w:footnote w:id="1">
    <w:p w14:paraId="7930DA95" w14:textId="7DD7328A" w:rsidR="00F06B83" w:rsidRDefault="00F06B83" w:rsidP="000B6DFC">
      <w:pPr>
        <w:rPr>
          <w:rFonts w:ascii="Times New Roman" w:hAnsi="Times New Roman" w:cs="Times New Roman"/>
        </w:rPr>
      </w:pPr>
      <w:r>
        <w:rPr>
          <w:rStyle w:val="FootnoteReference"/>
        </w:rPr>
        <w:footnoteRef/>
      </w:r>
      <w:r>
        <w:t xml:space="preserve"> </w:t>
      </w:r>
      <w:r w:rsidRPr="009A2CAE">
        <w:rPr>
          <w:rFonts w:ascii="Times New Roman" w:hAnsi="Times New Roman" w:cs="Times New Roman"/>
        </w:rPr>
        <w:t xml:space="preserve">In linear algebra, a symmetric n × n real matrix M is said to be positive definite if the scalar </w:t>
      </w:r>
      <m:oMath>
        <m:r>
          <w:rPr>
            <w:rFonts w:ascii="Cambria Math" w:hAnsi="Cambria Math"/>
          </w:rPr>
          <m:t>z</m:t>
        </m:r>
        <m:sSup>
          <m:sSupPr>
            <m:ctrlPr>
              <w:rPr>
                <w:rFonts w:ascii="Cambria Math" w:hAnsi="Cambria Math"/>
                <w:i/>
              </w:rPr>
            </m:ctrlPr>
          </m:sSupPr>
          <m:e>
            <m:r>
              <w:rPr>
                <w:rFonts w:ascii="Cambria Math" w:hAnsi="Cambria Math"/>
              </w:rPr>
              <m:t>Mz</m:t>
            </m:r>
          </m:e>
          <m:sup>
            <m:r>
              <w:rPr>
                <w:rFonts w:ascii="Cambria Math" w:hAnsi="Cambria Math"/>
              </w:rPr>
              <m:t>T</m:t>
            </m:r>
          </m:sup>
        </m:sSup>
      </m:oMath>
      <w:r w:rsidRPr="009A2CAE">
        <w:rPr>
          <w:rFonts w:ascii="Times New Roman" w:hAnsi="Times New Roman" w:cs="Times New Roman"/>
        </w:rPr>
        <w:t xml:space="preserve"> is strictly positive for every non-zero column vector z of n real numbers. </w:t>
      </w:r>
      <w:r>
        <w:rPr>
          <w:rFonts w:ascii="Times New Roman" w:hAnsi="Times New Roman" w:cs="Times New Roman"/>
        </w:rPr>
        <w:t xml:space="preserve">Here </w:t>
      </w:r>
      <m:oMath>
        <m:sSup>
          <m:sSupPr>
            <m:ctrlPr>
              <w:rPr>
                <w:rFonts w:ascii="Cambria Math" w:hAnsi="Cambria Math"/>
                <w:i/>
              </w:rPr>
            </m:ctrlPr>
          </m:sSupPr>
          <m:e>
            <m:r>
              <w:rPr>
                <w:rFonts w:ascii="Cambria Math" w:hAnsi="Cambria Math"/>
              </w:rPr>
              <m:t>z</m:t>
            </m:r>
          </m:e>
          <m:sup>
            <m:r>
              <w:rPr>
                <w:rFonts w:ascii="Cambria Math" w:hAnsi="Cambria Math"/>
              </w:rPr>
              <m:t>T</m:t>
            </m:r>
          </m:sup>
        </m:sSup>
      </m:oMath>
      <w:r>
        <w:rPr>
          <w:rFonts w:ascii="Times New Roman" w:hAnsi="Times New Roman" w:cs="Times New Roman"/>
        </w:rPr>
        <w:t xml:space="preserve">denotes the transpose of </w:t>
      </w:r>
      <m:oMath>
        <m:r>
          <w:rPr>
            <w:rFonts w:ascii="Cambria Math" w:hAnsi="Cambria Math"/>
          </w:rPr>
          <m:t>z</m:t>
        </m:r>
      </m:oMath>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{"citationID":"nKKY6LDG","properties":{"formattedCitation":"\\super 3\\nosupersub{}","plainCitation":"3","noteIndex":1},"citationItems":[{"id":9,"uris":["http://zotero.org/users/local/PbcCQTk9/items/W9TSWURS"],"uri":["http://zotero.org/users/local/PbcCQTk9/items/W9TSWURS"],"itemData":{"id":9,"type":"book","title":"Parameter Estimation for Scientists and Engineers","publisher":"John Wiley &amp; Sons, Inc.","publisher-place":"Hoboken, NJ, USA","source":"Crossref","event-place":"Hoboken, NJ, USA","URL":"http://doi.wiley.com/10.1002/9780470173862","ISBN":"978-0-470-17386-2","note":"DOI: 10.1002/9780470173862","language":"en","author":[{"family":"Bos","given":"Adriaan","non-dropping-particle":"van den"}],"issued":{"date-parts":[["2007",6,29]]},"accessed":{"date-parts":[["2018",6,29]]}}}],"schema":"https://github.com/citation-style-language/schema/raw/master/csl-citation.json"} </w:instrText>
      </w:r>
      <w:r>
        <w:rPr>
          <w:rFonts w:ascii="Times New Roman" w:hAnsi="Times New Roman" w:cs="Times New Roman"/>
        </w:rPr>
        <w:fldChar w:fldCharType="separate"/>
      </w:r>
      <w:r w:rsidRPr="005B3F1D">
        <w:rPr>
          <w:rFonts w:ascii="Times New Roman" w:hAnsi="Times New Roman" w:cs="Times New Roman"/>
          <w:vertAlign w:val="superscript"/>
        </w:rPr>
        <w:t>3</w:t>
      </w:r>
      <w:r>
        <w:rPr>
          <w:rFonts w:ascii="Times New Roman" w:hAnsi="Times New Roman" w:cs="Times New Roman"/>
        </w:rPr>
        <w:fldChar w:fldCharType="end"/>
      </w:r>
      <w:r>
        <w:rPr>
          <w:rFonts w:ascii="Times New Roman" w:hAnsi="Times New Roman" w:cs="Times New Roman"/>
        </w:rPr>
        <w:t>.</w:t>
      </w:r>
    </w:p>
    <w:p w14:paraId="623E758C" w14:textId="77777777" w:rsidR="00F06B83" w:rsidRDefault="00F06B83" w:rsidP="000B6DF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966F9"/>
    <w:multiLevelType w:val="hybridMultilevel"/>
    <w:tmpl w:val="932A3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55E8D"/>
    <w:multiLevelType w:val="hybridMultilevel"/>
    <w:tmpl w:val="514C4794"/>
    <w:lvl w:ilvl="0" w:tplc="1AB636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92C33"/>
    <w:multiLevelType w:val="hybridMultilevel"/>
    <w:tmpl w:val="D426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F799C"/>
    <w:multiLevelType w:val="hybridMultilevel"/>
    <w:tmpl w:val="8A2EA1A8"/>
    <w:lvl w:ilvl="0" w:tplc="A18E69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i.Wu@mail.citytech.cuny.edu">
    <w15:presenceInfo w15:providerId="Windows Live" w15:userId="f2cf95f7-4a2d-4527-80d6-f0bbf68a6e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71B"/>
    <w:rsid w:val="00012470"/>
    <w:rsid w:val="00033865"/>
    <w:rsid w:val="000755B1"/>
    <w:rsid w:val="000B6DFC"/>
    <w:rsid w:val="000C2EC7"/>
    <w:rsid w:val="000D53A9"/>
    <w:rsid w:val="000E4F9D"/>
    <w:rsid w:val="001007F9"/>
    <w:rsid w:val="001041BF"/>
    <w:rsid w:val="00124B70"/>
    <w:rsid w:val="00124FEA"/>
    <w:rsid w:val="00131BDE"/>
    <w:rsid w:val="001357BC"/>
    <w:rsid w:val="00142B5E"/>
    <w:rsid w:val="001907C0"/>
    <w:rsid w:val="001A4FB0"/>
    <w:rsid w:val="001B3D8B"/>
    <w:rsid w:val="001B4C10"/>
    <w:rsid w:val="001B765E"/>
    <w:rsid w:val="001C13F9"/>
    <w:rsid w:val="001E0DB7"/>
    <w:rsid w:val="001E2AFF"/>
    <w:rsid w:val="001F1121"/>
    <w:rsid w:val="00220D72"/>
    <w:rsid w:val="002263F0"/>
    <w:rsid w:val="00226BF6"/>
    <w:rsid w:val="00227EDD"/>
    <w:rsid w:val="00235683"/>
    <w:rsid w:val="00273E08"/>
    <w:rsid w:val="00290BCC"/>
    <w:rsid w:val="002B2FDE"/>
    <w:rsid w:val="002B3751"/>
    <w:rsid w:val="002C637A"/>
    <w:rsid w:val="002E3700"/>
    <w:rsid w:val="00354C99"/>
    <w:rsid w:val="00360E57"/>
    <w:rsid w:val="003650A9"/>
    <w:rsid w:val="00366541"/>
    <w:rsid w:val="00382078"/>
    <w:rsid w:val="0038211F"/>
    <w:rsid w:val="00382915"/>
    <w:rsid w:val="003A065D"/>
    <w:rsid w:val="003A19DD"/>
    <w:rsid w:val="003B14EE"/>
    <w:rsid w:val="003C052A"/>
    <w:rsid w:val="003D3CCC"/>
    <w:rsid w:val="003D450C"/>
    <w:rsid w:val="00414D20"/>
    <w:rsid w:val="00422096"/>
    <w:rsid w:val="004311B1"/>
    <w:rsid w:val="00466830"/>
    <w:rsid w:val="00487028"/>
    <w:rsid w:val="004877A5"/>
    <w:rsid w:val="004C1C55"/>
    <w:rsid w:val="004C5CD5"/>
    <w:rsid w:val="004C79B6"/>
    <w:rsid w:val="004D60BD"/>
    <w:rsid w:val="00504523"/>
    <w:rsid w:val="00507182"/>
    <w:rsid w:val="00514BE6"/>
    <w:rsid w:val="00531CC4"/>
    <w:rsid w:val="00542217"/>
    <w:rsid w:val="00545E5C"/>
    <w:rsid w:val="005463F8"/>
    <w:rsid w:val="005770F1"/>
    <w:rsid w:val="005B3F1D"/>
    <w:rsid w:val="005F00B9"/>
    <w:rsid w:val="00624C8D"/>
    <w:rsid w:val="0064263A"/>
    <w:rsid w:val="00664F41"/>
    <w:rsid w:val="00665DE1"/>
    <w:rsid w:val="00684EAA"/>
    <w:rsid w:val="006A158F"/>
    <w:rsid w:val="006A3044"/>
    <w:rsid w:val="006B3E94"/>
    <w:rsid w:val="006D0675"/>
    <w:rsid w:val="006E2F48"/>
    <w:rsid w:val="006E71AB"/>
    <w:rsid w:val="006F0BFD"/>
    <w:rsid w:val="006F7AC4"/>
    <w:rsid w:val="007033F3"/>
    <w:rsid w:val="007241B6"/>
    <w:rsid w:val="00750C54"/>
    <w:rsid w:val="007511DE"/>
    <w:rsid w:val="00752D50"/>
    <w:rsid w:val="00781F6D"/>
    <w:rsid w:val="0078683A"/>
    <w:rsid w:val="00787907"/>
    <w:rsid w:val="00795DFD"/>
    <w:rsid w:val="007A240D"/>
    <w:rsid w:val="007B2A7D"/>
    <w:rsid w:val="007C15CC"/>
    <w:rsid w:val="007E079B"/>
    <w:rsid w:val="0089726B"/>
    <w:rsid w:val="008B5BAE"/>
    <w:rsid w:val="008B7460"/>
    <w:rsid w:val="008C19FD"/>
    <w:rsid w:val="00901CDB"/>
    <w:rsid w:val="009030E9"/>
    <w:rsid w:val="0093752E"/>
    <w:rsid w:val="00994860"/>
    <w:rsid w:val="00995922"/>
    <w:rsid w:val="009A06B6"/>
    <w:rsid w:val="009D7D72"/>
    <w:rsid w:val="00A060B4"/>
    <w:rsid w:val="00A22554"/>
    <w:rsid w:val="00A22F7E"/>
    <w:rsid w:val="00A35EB7"/>
    <w:rsid w:val="00A44FC6"/>
    <w:rsid w:val="00A532F9"/>
    <w:rsid w:val="00A56A1A"/>
    <w:rsid w:val="00A67B8B"/>
    <w:rsid w:val="00A916C4"/>
    <w:rsid w:val="00A96198"/>
    <w:rsid w:val="00AA1D6D"/>
    <w:rsid w:val="00AD4622"/>
    <w:rsid w:val="00B004BD"/>
    <w:rsid w:val="00B02CCB"/>
    <w:rsid w:val="00B24029"/>
    <w:rsid w:val="00B31BE9"/>
    <w:rsid w:val="00B3340F"/>
    <w:rsid w:val="00B342CA"/>
    <w:rsid w:val="00B46869"/>
    <w:rsid w:val="00B668F4"/>
    <w:rsid w:val="00B936EB"/>
    <w:rsid w:val="00BA6664"/>
    <w:rsid w:val="00BC0EF3"/>
    <w:rsid w:val="00BC2233"/>
    <w:rsid w:val="00BC74F7"/>
    <w:rsid w:val="00BD061F"/>
    <w:rsid w:val="00BF5CF1"/>
    <w:rsid w:val="00C13DFB"/>
    <w:rsid w:val="00C35ECC"/>
    <w:rsid w:val="00C45C55"/>
    <w:rsid w:val="00C72DC3"/>
    <w:rsid w:val="00C9151B"/>
    <w:rsid w:val="00C953B9"/>
    <w:rsid w:val="00CC5EF4"/>
    <w:rsid w:val="00CF0DAC"/>
    <w:rsid w:val="00CF14FE"/>
    <w:rsid w:val="00CF2FC3"/>
    <w:rsid w:val="00D07BA3"/>
    <w:rsid w:val="00D1363B"/>
    <w:rsid w:val="00DA6375"/>
    <w:rsid w:val="00DB0124"/>
    <w:rsid w:val="00DC30D6"/>
    <w:rsid w:val="00DD7BB3"/>
    <w:rsid w:val="00DE4CB4"/>
    <w:rsid w:val="00E06D0C"/>
    <w:rsid w:val="00E335A1"/>
    <w:rsid w:val="00E509A5"/>
    <w:rsid w:val="00E60CD3"/>
    <w:rsid w:val="00E726D4"/>
    <w:rsid w:val="00EA471B"/>
    <w:rsid w:val="00EB1707"/>
    <w:rsid w:val="00EE48EB"/>
    <w:rsid w:val="00F06B83"/>
    <w:rsid w:val="00F10B30"/>
    <w:rsid w:val="00F32C04"/>
    <w:rsid w:val="00F61848"/>
    <w:rsid w:val="00F70B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420278"/>
  <w14:defaultImageDpi w14:val="32767"/>
  <w15:docId w15:val="{7F75EF5B-71E9-4CA3-B438-3C9C41DB7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04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504523"/>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79B"/>
    <w:pPr>
      <w:ind w:left="720"/>
      <w:contextualSpacing/>
    </w:pPr>
  </w:style>
  <w:style w:type="paragraph" w:styleId="FootnoteText">
    <w:name w:val="footnote text"/>
    <w:basedOn w:val="Normal"/>
    <w:link w:val="FootnoteTextChar"/>
    <w:uiPriority w:val="99"/>
    <w:semiHidden/>
    <w:unhideWhenUsed/>
    <w:rsid w:val="00273E08"/>
    <w:rPr>
      <w:sz w:val="20"/>
      <w:szCs w:val="20"/>
    </w:rPr>
  </w:style>
  <w:style w:type="character" w:customStyle="1" w:styleId="FootnoteTextChar">
    <w:name w:val="Footnote Text Char"/>
    <w:basedOn w:val="DefaultParagraphFont"/>
    <w:link w:val="FootnoteText"/>
    <w:uiPriority w:val="99"/>
    <w:semiHidden/>
    <w:rsid w:val="00273E08"/>
    <w:rPr>
      <w:sz w:val="20"/>
      <w:szCs w:val="20"/>
    </w:rPr>
  </w:style>
  <w:style w:type="character" w:styleId="FootnoteReference">
    <w:name w:val="footnote reference"/>
    <w:basedOn w:val="DefaultParagraphFont"/>
    <w:uiPriority w:val="99"/>
    <w:semiHidden/>
    <w:unhideWhenUsed/>
    <w:rsid w:val="00273E08"/>
    <w:rPr>
      <w:vertAlign w:val="superscript"/>
    </w:rPr>
  </w:style>
  <w:style w:type="paragraph" w:styleId="EndnoteText">
    <w:name w:val="endnote text"/>
    <w:basedOn w:val="Normal"/>
    <w:link w:val="EndnoteTextChar"/>
    <w:uiPriority w:val="99"/>
    <w:semiHidden/>
    <w:unhideWhenUsed/>
    <w:rsid w:val="00273E08"/>
    <w:rPr>
      <w:sz w:val="20"/>
      <w:szCs w:val="20"/>
    </w:rPr>
  </w:style>
  <w:style w:type="character" w:customStyle="1" w:styleId="EndnoteTextChar">
    <w:name w:val="Endnote Text Char"/>
    <w:basedOn w:val="DefaultParagraphFont"/>
    <w:link w:val="EndnoteText"/>
    <w:uiPriority w:val="99"/>
    <w:semiHidden/>
    <w:rsid w:val="00273E08"/>
    <w:rPr>
      <w:sz w:val="20"/>
      <w:szCs w:val="20"/>
    </w:rPr>
  </w:style>
  <w:style w:type="character" w:styleId="EndnoteReference">
    <w:name w:val="endnote reference"/>
    <w:basedOn w:val="DefaultParagraphFont"/>
    <w:uiPriority w:val="99"/>
    <w:semiHidden/>
    <w:unhideWhenUsed/>
    <w:rsid w:val="00273E08"/>
    <w:rPr>
      <w:vertAlign w:val="superscript"/>
    </w:rPr>
  </w:style>
  <w:style w:type="character" w:customStyle="1" w:styleId="Heading1Char">
    <w:name w:val="Heading 1 Char"/>
    <w:basedOn w:val="DefaultParagraphFont"/>
    <w:link w:val="Heading1"/>
    <w:uiPriority w:val="9"/>
    <w:rsid w:val="006A3044"/>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6A3044"/>
    <w:pPr>
      <w:tabs>
        <w:tab w:val="left" w:pos="260"/>
      </w:tabs>
      <w:spacing w:line="480" w:lineRule="auto"/>
      <w:ind w:left="264" w:hanging="264"/>
    </w:pPr>
  </w:style>
  <w:style w:type="character" w:styleId="CommentReference">
    <w:name w:val="annotation reference"/>
    <w:basedOn w:val="DefaultParagraphFont"/>
    <w:uiPriority w:val="99"/>
    <w:semiHidden/>
    <w:unhideWhenUsed/>
    <w:rsid w:val="004C79B6"/>
    <w:rPr>
      <w:sz w:val="16"/>
      <w:szCs w:val="16"/>
    </w:rPr>
  </w:style>
  <w:style w:type="paragraph" w:styleId="CommentText">
    <w:name w:val="annotation text"/>
    <w:basedOn w:val="Normal"/>
    <w:link w:val="CommentTextChar"/>
    <w:uiPriority w:val="99"/>
    <w:semiHidden/>
    <w:unhideWhenUsed/>
    <w:rsid w:val="004C79B6"/>
    <w:rPr>
      <w:sz w:val="20"/>
      <w:szCs w:val="20"/>
    </w:rPr>
  </w:style>
  <w:style w:type="character" w:customStyle="1" w:styleId="CommentTextChar">
    <w:name w:val="Comment Text Char"/>
    <w:basedOn w:val="DefaultParagraphFont"/>
    <w:link w:val="CommentText"/>
    <w:uiPriority w:val="99"/>
    <w:semiHidden/>
    <w:rsid w:val="004C79B6"/>
    <w:rPr>
      <w:sz w:val="20"/>
      <w:szCs w:val="20"/>
    </w:rPr>
  </w:style>
  <w:style w:type="paragraph" w:styleId="CommentSubject">
    <w:name w:val="annotation subject"/>
    <w:basedOn w:val="CommentText"/>
    <w:next w:val="CommentText"/>
    <w:link w:val="CommentSubjectChar"/>
    <w:uiPriority w:val="99"/>
    <w:semiHidden/>
    <w:unhideWhenUsed/>
    <w:rsid w:val="004C79B6"/>
    <w:rPr>
      <w:b/>
      <w:bCs/>
    </w:rPr>
  </w:style>
  <w:style w:type="character" w:customStyle="1" w:styleId="CommentSubjectChar">
    <w:name w:val="Comment Subject Char"/>
    <w:basedOn w:val="CommentTextChar"/>
    <w:link w:val="CommentSubject"/>
    <w:uiPriority w:val="99"/>
    <w:semiHidden/>
    <w:rsid w:val="004C79B6"/>
    <w:rPr>
      <w:b/>
      <w:bCs/>
      <w:sz w:val="20"/>
      <w:szCs w:val="20"/>
    </w:rPr>
  </w:style>
  <w:style w:type="paragraph" w:styleId="BalloonText">
    <w:name w:val="Balloon Text"/>
    <w:basedOn w:val="Normal"/>
    <w:link w:val="BalloonTextChar"/>
    <w:uiPriority w:val="99"/>
    <w:semiHidden/>
    <w:unhideWhenUsed/>
    <w:rsid w:val="004C79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79B6"/>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504523"/>
    <w:rPr>
      <w:rFonts w:ascii="Lucida Grande" w:hAnsi="Lucida Grande" w:cs="Lucida Grande"/>
    </w:rPr>
  </w:style>
  <w:style w:type="character" w:customStyle="1" w:styleId="DocumentMapChar">
    <w:name w:val="Document Map Char"/>
    <w:basedOn w:val="DefaultParagraphFont"/>
    <w:link w:val="DocumentMap"/>
    <w:uiPriority w:val="99"/>
    <w:semiHidden/>
    <w:rsid w:val="00504523"/>
    <w:rPr>
      <w:rFonts w:ascii="Lucida Grande" w:hAnsi="Lucida Grande" w:cs="Lucida Grande"/>
    </w:rPr>
  </w:style>
  <w:style w:type="character" w:customStyle="1" w:styleId="Heading2Char">
    <w:name w:val="Heading 2 Char"/>
    <w:basedOn w:val="DefaultParagraphFont"/>
    <w:link w:val="Heading2"/>
    <w:uiPriority w:val="9"/>
    <w:rsid w:val="00504523"/>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39"/>
    <w:rsid w:val="00504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B6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53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87462">
      <w:bodyDiv w:val="1"/>
      <w:marLeft w:val="0"/>
      <w:marRight w:val="0"/>
      <w:marTop w:val="0"/>
      <w:marBottom w:val="0"/>
      <w:divBdr>
        <w:top w:val="none" w:sz="0" w:space="0" w:color="auto"/>
        <w:left w:val="none" w:sz="0" w:space="0" w:color="auto"/>
        <w:bottom w:val="none" w:sz="0" w:space="0" w:color="auto"/>
        <w:right w:val="none" w:sz="0" w:space="0" w:color="auto"/>
      </w:divBdr>
    </w:div>
    <w:div w:id="686298543">
      <w:bodyDiv w:val="1"/>
      <w:marLeft w:val="0"/>
      <w:marRight w:val="0"/>
      <w:marTop w:val="0"/>
      <w:marBottom w:val="0"/>
      <w:divBdr>
        <w:top w:val="none" w:sz="0" w:space="0" w:color="auto"/>
        <w:left w:val="none" w:sz="0" w:space="0" w:color="auto"/>
        <w:bottom w:val="none" w:sz="0" w:space="0" w:color="auto"/>
        <w:right w:val="none" w:sz="0" w:space="0" w:color="auto"/>
      </w:divBdr>
    </w:div>
    <w:div w:id="1015618900">
      <w:bodyDiv w:val="1"/>
      <w:marLeft w:val="0"/>
      <w:marRight w:val="0"/>
      <w:marTop w:val="0"/>
      <w:marBottom w:val="0"/>
      <w:divBdr>
        <w:top w:val="none" w:sz="0" w:space="0" w:color="auto"/>
        <w:left w:val="none" w:sz="0" w:space="0" w:color="auto"/>
        <w:bottom w:val="none" w:sz="0" w:space="0" w:color="auto"/>
        <w:right w:val="none" w:sz="0" w:space="0" w:color="auto"/>
      </w:divBdr>
    </w:div>
    <w:div w:id="1340278092">
      <w:bodyDiv w:val="1"/>
      <w:marLeft w:val="0"/>
      <w:marRight w:val="0"/>
      <w:marTop w:val="0"/>
      <w:marBottom w:val="0"/>
      <w:divBdr>
        <w:top w:val="none" w:sz="0" w:space="0" w:color="auto"/>
        <w:left w:val="none" w:sz="0" w:space="0" w:color="auto"/>
        <w:bottom w:val="none" w:sz="0" w:space="0" w:color="auto"/>
        <w:right w:val="none" w:sz="0" w:space="0" w:color="auto"/>
      </w:divBdr>
    </w:div>
    <w:div w:id="1379360471">
      <w:bodyDiv w:val="1"/>
      <w:marLeft w:val="0"/>
      <w:marRight w:val="0"/>
      <w:marTop w:val="0"/>
      <w:marBottom w:val="0"/>
      <w:divBdr>
        <w:top w:val="none" w:sz="0" w:space="0" w:color="auto"/>
        <w:left w:val="none" w:sz="0" w:space="0" w:color="auto"/>
        <w:bottom w:val="none" w:sz="0" w:space="0" w:color="auto"/>
        <w:right w:val="none" w:sz="0" w:space="0" w:color="auto"/>
      </w:divBdr>
    </w:div>
    <w:div w:id="1500925540">
      <w:bodyDiv w:val="1"/>
      <w:marLeft w:val="0"/>
      <w:marRight w:val="0"/>
      <w:marTop w:val="0"/>
      <w:marBottom w:val="0"/>
      <w:divBdr>
        <w:top w:val="none" w:sz="0" w:space="0" w:color="auto"/>
        <w:left w:val="none" w:sz="0" w:space="0" w:color="auto"/>
        <w:bottom w:val="none" w:sz="0" w:space="0" w:color="auto"/>
        <w:right w:val="none" w:sz="0" w:space="0" w:color="auto"/>
      </w:divBdr>
    </w:div>
    <w:div w:id="1546408010">
      <w:bodyDiv w:val="1"/>
      <w:marLeft w:val="0"/>
      <w:marRight w:val="0"/>
      <w:marTop w:val="0"/>
      <w:marBottom w:val="0"/>
      <w:divBdr>
        <w:top w:val="none" w:sz="0" w:space="0" w:color="auto"/>
        <w:left w:val="none" w:sz="0" w:space="0" w:color="auto"/>
        <w:bottom w:val="none" w:sz="0" w:space="0" w:color="auto"/>
        <w:right w:val="none" w:sz="0" w:space="0" w:color="auto"/>
      </w:divBdr>
    </w:div>
    <w:div w:id="2023581236">
      <w:bodyDiv w:val="1"/>
      <w:marLeft w:val="0"/>
      <w:marRight w:val="0"/>
      <w:marTop w:val="0"/>
      <w:marBottom w:val="0"/>
      <w:divBdr>
        <w:top w:val="none" w:sz="0" w:space="0" w:color="auto"/>
        <w:left w:val="none" w:sz="0" w:space="0" w:color="auto"/>
        <w:bottom w:val="none" w:sz="0" w:space="0" w:color="auto"/>
        <w:right w:val="none" w:sz="0" w:space="0" w:color="auto"/>
      </w:divBdr>
    </w:div>
    <w:div w:id="2031293786">
      <w:bodyDiv w:val="1"/>
      <w:marLeft w:val="0"/>
      <w:marRight w:val="0"/>
      <w:marTop w:val="0"/>
      <w:marBottom w:val="0"/>
      <w:divBdr>
        <w:top w:val="none" w:sz="0" w:space="0" w:color="auto"/>
        <w:left w:val="none" w:sz="0" w:space="0" w:color="auto"/>
        <w:bottom w:val="none" w:sz="0" w:space="0" w:color="auto"/>
        <w:right w:val="none" w:sz="0" w:space="0" w:color="auto"/>
      </w:divBdr>
    </w:div>
    <w:div w:id="214133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BB72F-B675-438C-9EA2-C24FF9F6F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13</Pages>
  <Words>5090</Words>
  <Characters>29017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Mei.Wu@mail.citytech.cuny.edu</dc:creator>
  <cp:keywords/>
  <dc:description/>
  <cp:lastModifiedBy>YINHENG.LI@baruchmail.cuny.edu</cp:lastModifiedBy>
  <cp:revision>16</cp:revision>
  <cp:lastPrinted>2018-04-29T22:39:00Z</cp:lastPrinted>
  <dcterms:created xsi:type="dcterms:W3CDTF">2018-04-30T17:37:00Z</dcterms:created>
  <dcterms:modified xsi:type="dcterms:W3CDTF">2018-07-13T20:41:00Z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zotero-version="5.0.53"&gt;&lt;session id="nmVN9RmJ"/&gt;&lt;style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